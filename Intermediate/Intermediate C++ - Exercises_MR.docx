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2FC" w:rsidRPr="00D4099A" w:rsidRDefault="00B24438" w:rsidP="00FB7840">
      <w:pPr>
        <w:rPr>
          <w:sz w:val="28"/>
          <w:szCs w:val="28"/>
        </w:rPr>
      </w:pPr>
      <w:r w:rsidRPr="00D4099A">
        <w:rPr>
          <w:sz w:val="28"/>
          <w:szCs w:val="28"/>
        </w:rPr>
        <w:t xml:space="preserve">Student Exercises for </w:t>
      </w:r>
      <w:r w:rsidR="002E7B24">
        <w:rPr>
          <w:sz w:val="28"/>
          <w:szCs w:val="28"/>
        </w:rPr>
        <w:t>Intermediate C++</w:t>
      </w:r>
      <w:r w:rsidRPr="00D4099A">
        <w:rPr>
          <w:sz w:val="28"/>
          <w:szCs w:val="28"/>
        </w:rPr>
        <w:t xml:space="preserve"> course.</w:t>
      </w:r>
    </w:p>
    <w:p w:rsidR="00FF32FC" w:rsidRPr="00D4099A" w:rsidRDefault="00FF32FC" w:rsidP="00F30CEB">
      <w:pPr>
        <w:spacing w:after="200" w:line="276" w:lineRule="auto"/>
        <w:rPr>
          <w:b/>
          <w:bCs/>
        </w:rPr>
      </w:pPr>
    </w:p>
    <w:p w:rsidR="00AB6BEC" w:rsidRDefault="00256B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4099A">
        <w:rPr>
          <w:lang w:val="pl-PL"/>
        </w:rPr>
        <w:fldChar w:fldCharType="begin"/>
      </w:r>
      <w:r w:rsidR="00FF32FC" w:rsidRPr="00D4099A">
        <w:rPr>
          <w:lang w:val="pl-PL"/>
        </w:rPr>
        <w:instrText xml:space="preserve"> TOC \o "1-3" \h \z \u </w:instrText>
      </w:r>
      <w:r w:rsidRPr="00D4099A">
        <w:rPr>
          <w:lang w:val="pl-PL"/>
        </w:rPr>
        <w:fldChar w:fldCharType="separate"/>
      </w:r>
      <w:hyperlink w:anchor="_Toc376438507" w:history="1">
        <w:r w:rsidR="00AB6BEC" w:rsidRPr="00910B92">
          <w:rPr>
            <w:rStyle w:val="Hyperlink"/>
            <w:noProof/>
          </w:rPr>
          <w:t>1.</w:t>
        </w:r>
        <w:r w:rsidR="00AB6B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B6BEC" w:rsidRPr="00910B92">
          <w:rPr>
            <w:rStyle w:val="Hyperlink"/>
            <w:noProof/>
          </w:rPr>
          <w:t>Objects</w:t>
        </w:r>
        <w:r w:rsidR="00AB6B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BEC">
          <w:rPr>
            <w:noProof/>
            <w:webHidden/>
          </w:rPr>
          <w:instrText xml:space="preserve"> PAGEREF _Toc376438507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41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6BEC" w:rsidRDefault="009C07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438508" w:history="1">
        <w:r w:rsidR="00AB6BEC" w:rsidRPr="00910B92">
          <w:rPr>
            <w:rStyle w:val="Hyperlink"/>
            <w:noProof/>
          </w:rPr>
          <w:t>1.1.</w:t>
        </w:r>
        <w:r w:rsidR="00AB6B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B6BEC" w:rsidRPr="00910B92">
          <w:rPr>
            <w:rStyle w:val="Hyperlink"/>
            <w:noProof/>
          </w:rPr>
          <w:t>Singleton</w:t>
        </w:r>
        <w:r w:rsidR="00AB6BEC">
          <w:rPr>
            <w:noProof/>
            <w:webHidden/>
          </w:rPr>
          <w:tab/>
        </w:r>
        <w:r w:rsidR="00256BDD">
          <w:rPr>
            <w:noProof/>
            <w:webHidden/>
          </w:rPr>
          <w:fldChar w:fldCharType="begin"/>
        </w:r>
        <w:r w:rsidR="00AB6BEC">
          <w:rPr>
            <w:noProof/>
            <w:webHidden/>
          </w:rPr>
          <w:instrText xml:space="preserve"> PAGEREF _Toc376438508 \h </w:instrText>
        </w:r>
        <w:r w:rsidR="00256BDD">
          <w:rPr>
            <w:noProof/>
            <w:webHidden/>
          </w:rPr>
        </w:r>
        <w:r w:rsidR="00256BDD">
          <w:rPr>
            <w:noProof/>
            <w:webHidden/>
          </w:rPr>
          <w:fldChar w:fldCharType="separate"/>
        </w:r>
        <w:r w:rsidR="007041BF">
          <w:rPr>
            <w:noProof/>
            <w:webHidden/>
          </w:rPr>
          <w:t>3</w:t>
        </w:r>
        <w:r w:rsidR="00256BDD">
          <w:rPr>
            <w:noProof/>
            <w:webHidden/>
          </w:rPr>
          <w:fldChar w:fldCharType="end"/>
        </w:r>
      </w:hyperlink>
    </w:p>
    <w:p w:rsidR="00AB6BEC" w:rsidRDefault="009C07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438509" w:history="1">
        <w:r w:rsidR="00AB6BEC" w:rsidRPr="00910B92">
          <w:rPr>
            <w:rStyle w:val="Hyperlink"/>
            <w:noProof/>
          </w:rPr>
          <w:t>1.2.</w:t>
        </w:r>
        <w:r w:rsidR="00AB6B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B6BEC" w:rsidRPr="00910B92">
          <w:rPr>
            <w:rStyle w:val="Hyperlink"/>
            <w:noProof/>
          </w:rPr>
          <w:t>Operator overloading</w:t>
        </w:r>
        <w:r w:rsidR="00AB6BEC">
          <w:rPr>
            <w:noProof/>
            <w:webHidden/>
          </w:rPr>
          <w:tab/>
        </w:r>
        <w:r w:rsidR="00256BDD">
          <w:rPr>
            <w:noProof/>
            <w:webHidden/>
          </w:rPr>
          <w:fldChar w:fldCharType="begin"/>
        </w:r>
        <w:r w:rsidR="00AB6BEC">
          <w:rPr>
            <w:noProof/>
            <w:webHidden/>
          </w:rPr>
          <w:instrText xml:space="preserve"> PAGEREF _Toc376438509 \h </w:instrText>
        </w:r>
        <w:r w:rsidR="00256BDD">
          <w:rPr>
            <w:noProof/>
            <w:webHidden/>
          </w:rPr>
        </w:r>
        <w:r w:rsidR="00256BDD">
          <w:rPr>
            <w:noProof/>
            <w:webHidden/>
          </w:rPr>
          <w:fldChar w:fldCharType="separate"/>
        </w:r>
        <w:r w:rsidR="007041BF">
          <w:rPr>
            <w:noProof/>
            <w:webHidden/>
          </w:rPr>
          <w:t>4</w:t>
        </w:r>
        <w:r w:rsidR="00256BDD">
          <w:rPr>
            <w:noProof/>
            <w:webHidden/>
          </w:rPr>
          <w:fldChar w:fldCharType="end"/>
        </w:r>
      </w:hyperlink>
    </w:p>
    <w:p w:rsidR="00AB6BEC" w:rsidRDefault="009C07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438510" w:history="1">
        <w:r w:rsidR="00AB6BEC" w:rsidRPr="00910B92">
          <w:rPr>
            <w:rStyle w:val="Hyperlink"/>
            <w:noProof/>
          </w:rPr>
          <w:t>2.</w:t>
        </w:r>
        <w:r w:rsidR="00AB6B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B6BEC" w:rsidRPr="00910B92">
          <w:rPr>
            <w:rStyle w:val="Hyperlink"/>
            <w:noProof/>
          </w:rPr>
          <w:t>Inheritance</w:t>
        </w:r>
        <w:r w:rsidR="00AB6BEC">
          <w:rPr>
            <w:noProof/>
            <w:webHidden/>
          </w:rPr>
          <w:tab/>
        </w:r>
        <w:r w:rsidR="00256BDD">
          <w:rPr>
            <w:noProof/>
            <w:webHidden/>
          </w:rPr>
          <w:fldChar w:fldCharType="begin"/>
        </w:r>
        <w:r w:rsidR="00AB6BEC">
          <w:rPr>
            <w:noProof/>
            <w:webHidden/>
          </w:rPr>
          <w:instrText xml:space="preserve"> PAGEREF _Toc376438510 \h </w:instrText>
        </w:r>
        <w:r w:rsidR="00256BDD">
          <w:rPr>
            <w:noProof/>
            <w:webHidden/>
          </w:rPr>
        </w:r>
        <w:r w:rsidR="00256BDD">
          <w:rPr>
            <w:noProof/>
            <w:webHidden/>
          </w:rPr>
          <w:fldChar w:fldCharType="separate"/>
        </w:r>
        <w:r w:rsidR="007041BF">
          <w:rPr>
            <w:noProof/>
            <w:webHidden/>
          </w:rPr>
          <w:t>4</w:t>
        </w:r>
        <w:r w:rsidR="00256BDD">
          <w:rPr>
            <w:noProof/>
            <w:webHidden/>
          </w:rPr>
          <w:fldChar w:fldCharType="end"/>
        </w:r>
      </w:hyperlink>
    </w:p>
    <w:p w:rsidR="00AB6BEC" w:rsidRDefault="009C07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438511" w:history="1">
        <w:r w:rsidR="00AB6BEC" w:rsidRPr="00910B92">
          <w:rPr>
            <w:rStyle w:val="Hyperlink"/>
            <w:noProof/>
          </w:rPr>
          <w:t>2.1.</w:t>
        </w:r>
        <w:r w:rsidR="00AB6B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B6BEC" w:rsidRPr="00910B92">
          <w:rPr>
            <w:rStyle w:val="Hyperlink"/>
            <w:noProof/>
          </w:rPr>
          <w:t>Constructors and Destructors call order</w:t>
        </w:r>
        <w:r w:rsidR="00AB6BEC">
          <w:rPr>
            <w:noProof/>
            <w:webHidden/>
          </w:rPr>
          <w:tab/>
        </w:r>
        <w:r w:rsidR="00256BDD">
          <w:rPr>
            <w:noProof/>
            <w:webHidden/>
          </w:rPr>
          <w:fldChar w:fldCharType="begin"/>
        </w:r>
        <w:r w:rsidR="00AB6BEC">
          <w:rPr>
            <w:noProof/>
            <w:webHidden/>
          </w:rPr>
          <w:instrText xml:space="preserve"> PAGEREF _Toc376438511 \h </w:instrText>
        </w:r>
        <w:r w:rsidR="00256BDD">
          <w:rPr>
            <w:noProof/>
            <w:webHidden/>
          </w:rPr>
        </w:r>
        <w:r w:rsidR="00256BDD">
          <w:rPr>
            <w:noProof/>
            <w:webHidden/>
          </w:rPr>
          <w:fldChar w:fldCharType="separate"/>
        </w:r>
        <w:r w:rsidR="007041BF">
          <w:rPr>
            <w:noProof/>
            <w:webHidden/>
          </w:rPr>
          <w:t>5</w:t>
        </w:r>
        <w:r w:rsidR="00256BDD">
          <w:rPr>
            <w:noProof/>
            <w:webHidden/>
          </w:rPr>
          <w:fldChar w:fldCharType="end"/>
        </w:r>
      </w:hyperlink>
    </w:p>
    <w:p w:rsidR="00AB6BEC" w:rsidRDefault="009C07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438512" w:history="1">
        <w:r w:rsidR="00AB6BEC" w:rsidRPr="00910B92">
          <w:rPr>
            <w:rStyle w:val="Hyperlink"/>
            <w:noProof/>
          </w:rPr>
          <w:t>3.</w:t>
        </w:r>
        <w:r w:rsidR="00AB6B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B6BEC" w:rsidRPr="00910B92">
          <w:rPr>
            <w:rStyle w:val="Hyperlink"/>
            <w:noProof/>
          </w:rPr>
          <w:t>Polymorphism</w:t>
        </w:r>
        <w:r w:rsidR="00AB6BEC">
          <w:rPr>
            <w:noProof/>
            <w:webHidden/>
          </w:rPr>
          <w:tab/>
        </w:r>
        <w:r w:rsidR="00256BDD">
          <w:rPr>
            <w:noProof/>
            <w:webHidden/>
          </w:rPr>
          <w:fldChar w:fldCharType="begin"/>
        </w:r>
        <w:r w:rsidR="00AB6BEC">
          <w:rPr>
            <w:noProof/>
            <w:webHidden/>
          </w:rPr>
          <w:instrText xml:space="preserve"> PAGEREF _Toc376438512 \h </w:instrText>
        </w:r>
        <w:r w:rsidR="00256BDD">
          <w:rPr>
            <w:noProof/>
            <w:webHidden/>
          </w:rPr>
        </w:r>
        <w:r w:rsidR="00256BDD">
          <w:rPr>
            <w:noProof/>
            <w:webHidden/>
          </w:rPr>
          <w:fldChar w:fldCharType="separate"/>
        </w:r>
        <w:r w:rsidR="007041BF">
          <w:rPr>
            <w:noProof/>
            <w:webHidden/>
          </w:rPr>
          <w:t>5</w:t>
        </w:r>
        <w:r w:rsidR="00256BDD">
          <w:rPr>
            <w:noProof/>
            <w:webHidden/>
          </w:rPr>
          <w:fldChar w:fldCharType="end"/>
        </w:r>
      </w:hyperlink>
    </w:p>
    <w:p w:rsidR="00AB6BEC" w:rsidRDefault="009C07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438513" w:history="1">
        <w:r w:rsidR="00AB6BEC" w:rsidRPr="00910B92">
          <w:rPr>
            <w:rStyle w:val="Hyperlink"/>
            <w:noProof/>
          </w:rPr>
          <w:t>4.</w:t>
        </w:r>
        <w:r w:rsidR="00AB6B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B6BEC" w:rsidRPr="00910B92">
          <w:rPr>
            <w:rStyle w:val="Hyperlink"/>
            <w:noProof/>
          </w:rPr>
          <w:t>Casting</w:t>
        </w:r>
        <w:r w:rsidR="00AB6BEC">
          <w:rPr>
            <w:noProof/>
            <w:webHidden/>
          </w:rPr>
          <w:tab/>
        </w:r>
        <w:r w:rsidR="00256BDD">
          <w:rPr>
            <w:noProof/>
            <w:webHidden/>
          </w:rPr>
          <w:fldChar w:fldCharType="begin"/>
        </w:r>
        <w:r w:rsidR="00AB6BEC">
          <w:rPr>
            <w:noProof/>
            <w:webHidden/>
          </w:rPr>
          <w:instrText xml:space="preserve"> PAGEREF _Toc376438513 \h </w:instrText>
        </w:r>
        <w:r w:rsidR="00256BDD">
          <w:rPr>
            <w:noProof/>
            <w:webHidden/>
          </w:rPr>
        </w:r>
        <w:r w:rsidR="00256BDD">
          <w:rPr>
            <w:noProof/>
            <w:webHidden/>
          </w:rPr>
          <w:fldChar w:fldCharType="separate"/>
        </w:r>
        <w:r w:rsidR="007041BF">
          <w:rPr>
            <w:noProof/>
            <w:webHidden/>
          </w:rPr>
          <w:t>6</w:t>
        </w:r>
        <w:r w:rsidR="00256BDD">
          <w:rPr>
            <w:noProof/>
            <w:webHidden/>
          </w:rPr>
          <w:fldChar w:fldCharType="end"/>
        </w:r>
      </w:hyperlink>
    </w:p>
    <w:p w:rsidR="00AB6BEC" w:rsidRDefault="009C07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438514" w:history="1">
        <w:r w:rsidR="00AB6BEC" w:rsidRPr="00910B92">
          <w:rPr>
            <w:rStyle w:val="Hyperlink"/>
            <w:noProof/>
          </w:rPr>
          <w:t>5.</w:t>
        </w:r>
        <w:r w:rsidR="00AB6B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B6BEC" w:rsidRPr="00910B92">
          <w:rPr>
            <w:rStyle w:val="Hyperlink"/>
            <w:noProof/>
          </w:rPr>
          <w:t>Exceptions</w:t>
        </w:r>
        <w:r w:rsidR="00AB6BEC">
          <w:rPr>
            <w:noProof/>
            <w:webHidden/>
          </w:rPr>
          <w:tab/>
        </w:r>
        <w:r w:rsidR="00256BDD">
          <w:rPr>
            <w:noProof/>
            <w:webHidden/>
          </w:rPr>
          <w:fldChar w:fldCharType="begin"/>
        </w:r>
        <w:r w:rsidR="00AB6BEC">
          <w:rPr>
            <w:noProof/>
            <w:webHidden/>
          </w:rPr>
          <w:instrText xml:space="preserve"> PAGEREF _Toc376438514 \h </w:instrText>
        </w:r>
        <w:r w:rsidR="00256BDD">
          <w:rPr>
            <w:noProof/>
            <w:webHidden/>
          </w:rPr>
        </w:r>
        <w:r w:rsidR="00256BDD">
          <w:rPr>
            <w:noProof/>
            <w:webHidden/>
          </w:rPr>
          <w:fldChar w:fldCharType="separate"/>
        </w:r>
        <w:r w:rsidR="007041BF">
          <w:rPr>
            <w:noProof/>
            <w:webHidden/>
          </w:rPr>
          <w:t>7</w:t>
        </w:r>
        <w:r w:rsidR="00256BDD">
          <w:rPr>
            <w:noProof/>
            <w:webHidden/>
          </w:rPr>
          <w:fldChar w:fldCharType="end"/>
        </w:r>
      </w:hyperlink>
    </w:p>
    <w:p w:rsidR="00AB6BEC" w:rsidRDefault="009C07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438515" w:history="1">
        <w:r w:rsidR="00AB6BEC" w:rsidRPr="00910B92">
          <w:rPr>
            <w:rStyle w:val="Hyperlink"/>
            <w:noProof/>
          </w:rPr>
          <w:t>6.</w:t>
        </w:r>
        <w:r w:rsidR="00AB6B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B6BEC" w:rsidRPr="00910B92">
          <w:rPr>
            <w:rStyle w:val="Hyperlink"/>
            <w:noProof/>
          </w:rPr>
          <w:t>Roulette [Home exercise]</w:t>
        </w:r>
        <w:r w:rsidR="00AB6BEC">
          <w:rPr>
            <w:noProof/>
            <w:webHidden/>
          </w:rPr>
          <w:tab/>
        </w:r>
        <w:r w:rsidR="00256BDD">
          <w:rPr>
            <w:noProof/>
            <w:webHidden/>
          </w:rPr>
          <w:fldChar w:fldCharType="begin"/>
        </w:r>
        <w:r w:rsidR="00AB6BEC">
          <w:rPr>
            <w:noProof/>
            <w:webHidden/>
          </w:rPr>
          <w:instrText xml:space="preserve"> PAGEREF _Toc376438515 \h </w:instrText>
        </w:r>
        <w:r w:rsidR="00256BDD">
          <w:rPr>
            <w:noProof/>
            <w:webHidden/>
          </w:rPr>
        </w:r>
        <w:r w:rsidR="00256BDD">
          <w:rPr>
            <w:noProof/>
            <w:webHidden/>
          </w:rPr>
          <w:fldChar w:fldCharType="separate"/>
        </w:r>
        <w:r w:rsidR="007041BF">
          <w:rPr>
            <w:noProof/>
            <w:webHidden/>
          </w:rPr>
          <w:t>7</w:t>
        </w:r>
        <w:r w:rsidR="00256BDD">
          <w:rPr>
            <w:noProof/>
            <w:webHidden/>
          </w:rPr>
          <w:fldChar w:fldCharType="end"/>
        </w:r>
      </w:hyperlink>
    </w:p>
    <w:p w:rsidR="00FF32FC" w:rsidRPr="00D4099A" w:rsidRDefault="00256BDD" w:rsidP="007F4E2D">
      <w:pPr>
        <w:rPr>
          <w:lang w:val="pl-PL"/>
        </w:rPr>
      </w:pPr>
      <w:r w:rsidRPr="00D4099A">
        <w:rPr>
          <w:lang w:val="pl-PL"/>
        </w:rPr>
        <w:fldChar w:fldCharType="end"/>
      </w:r>
    </w:p>
    <w:p w:rsidR="00FF32FC" w:rsidRPr="00D4099A" w:rsidRDefault="00FF32FC">
      <w:pPr>
        <w:spacing w:after="200" w:line="276" w:lineRule="auto"/>
        <w:rPr>
          <w:b/>
          <w:bCs/>
          <w:kern w:val="32"/>
          <w:sz w:val="28"/>
          <w:szCs w:val="32"/>
        </w:rPr>
      </w:pPr>
      <w:r w:rsidRPr="00D4099A">
        <w:br w:type="page"/>
      </w:r>
    </w:p>
    <w:p w:rsidR="00FF32FC" w:rsidRPr="00D4099A" w:rsidRDefault="00FF32FC" w:rsidP="00B24438">
      <w:pPr>
        <w:rPr>
          <w:b/>
          <w:sz w:val="28"/>
        </w:rPr>
      </w:pPr>
      <w:r w:rsidRPr="00D4099A">
        <w:rPr>
          <w:b/>
          <w:sz w:val="28"/>
        </w:rPr>
        <w:lastRenderedPageBreak/>
        <w:t>Introduction</w:t>
      </w:r>
    </w:p>
    <w:p w:rsidR="007A6691" w:rsidRPr="00D4099A" w:rsidRDefault="007A6691" w:rsidP="007A6691"/>
    <w:p w:rsidR="00FF32FC" w:rsidRPr="00D4099A" w:rsidRDefault="00FF32FC" w:rsidP="00CA1FFE">
      <w:pPr>
        <w:numPr>
          <w:ins w:id="0" w:author="RAWA" w:date="2012-11-13T08:02:00Z"/>
        </w:numPr>
        <w:ind w:left="357"/>
      </w:pPr>
      <w:r w:rsidRPr="00D4099A">
        <w:t xml:space="preserve">This document contains exercise description for </w:t>
      </w:r>
      <w:r w:rsidR="003F271E" w:rsidRPr="00D4099A">
        <w:t xml:space="preserve">the </w:t>
      </w:r>
      <w:proofErr w:type="gramStart"/>
      <w:r w:rsidRPr="00D4099A">
        <w:t>course ”</w:t>
      </w:r>
      <w:r w:rsidR="00D4099A" w:rsidRPr="00D4099A">
        <w:t>Intermediate</w:t>
      </w:r>
      <w:proofErr w:type="gramEnd"/>
      <w:r w:rsidR="00D4099A" w:rsidRPr="00D4099A">
        <w:t xml:space="preserve"> </w:t>
      </w:r>
      <w:r w:rsidR="00F63120" w:rsidRPr="00D4099A">
        <w:t>C++</w:t>
      </w:r>
      <w:r w:rsidRPr="00D4099A">
        <w:t>”.</w:t>
      </w:r>
      <w:r w:rsidR="00CA1FFE" w:rsidRPr="00D4099A">
        <w:t xml:space="preserve"> It is required that users are equipped with laptop </w:t>
      </w:r>
      <w:r w:rsidR="00CC5896">
        <w:t>with C++ compiler.</w:t>
      </w:r>
    </w:p>
    <w:p w:rsidR="00B24438" w:rsidRPr="00D4099A" w:rsidRDefault="00B24438" w:rsidP="00CA1FFE">
      <w:pPr>
        <w:ind w:left="357"/>
      </w:pPr>
    </w:p>
    <w:p w:rsidR="0091306C" w:rsidRPr="00D4099A" w:rsidRDefault="0091306C" w:rsidP="0091306C">
      <w:pPr>
        <w:pStyle w:val="Heading1"/>
      </w:pPr>
      <w:bookmarkStart w:id="1" w:name="_Toc376438507"/>
      <w:r w:rsidRPr="00D4099A">
        <w:t>Objects</w:t>
      </w:r>
      <w:bookmarkEnd w:id="1"/>
    </w:p>
    <w:p w:rsidR="0091306C" w:rsidRPr="00D4099A" w:rsidRDefault="0091306C" w:rsidP="0091306C"/>
    <w:p w:rsidR="0091306C" w:rsidRPr="00D4099A" w:rsidRDefault="0091306C" w:rsidP="0091306C">
      <w:pPr>
        <w:ind w:left="360"/>
      </w:pPr>
      <w:r w:rsidRPr="00D4099A">
        <w:t xml:space="preserve">In this exercise you will </w:t>
      </w:r>
      <w:r w:rsidR="009C6666" w:rsidRPr="00D4099A">
        <w:t>get familiar with class usage.</w:t>
      </w:r>
      <w:r w:rsidR="00215DD5" w:rsidRPr="00D4099A">
        <w:t xml:space="preserve"> Remember that in C++ structures are </w:t>
      </w:r>
      <w:r w:rsidR="00D4099A" w:rsidRPr="00D4099A">
        <w:t>almost</w:t>
      </w:r>
      <w:r w:rsidR="00215DD5" w:rsidRPr="00D4099A">
        <w:t xml:space="preserve"> the same as classes with the following exception: The default access specifier for class is private and for structure it is public.</w:t>
      </w:r>
    </w:p>
    <w:p w:rsidR="0091306C" w:rsidRPr="00D4099A" w:rsidRDefault="0091306C" w:rsidP="0091306C">
      <w:pPr>
        <w:ind w:left="360"/>
      </w:pPr>
    </w:p>
    <w:p w:rsidR="00215DD5" w:rsidRPr="00D4099A" w:rsidRDefault="00215DD5" w:rsidP="0091306C">
      <w:pPr>
        <w:pStyle w:val="ListParagraph"/>
        <w:numPr>
          <w:ilvl w:val="0"/>
          <w:numId w:val="29"/>
        </w:numPr>
      </w:pPr>
      <w:r w:rsidRPr="00D4099A">
        <w:t>Write the following program:</w:t>
      </w:r>
    </w:p>
    <w:p w:rsidR="00215DD5" w:rsidRPr="00D4099A" w:rsidRDefault="00215DD5" w:rsidP="00215DD5">
      <w:pPr>
        <w:pStyle w:val="ListParagraph"/>
        <w:numPr>
          <w:ilvl w:val="1"/>
          <w:numId w:val="29"/>
        </w:numPr>
      </w:pPr>
      <w:r w:rsidRPr="00D4099A">
        <w:t>Create the following class:</w:t>
      </w:r>
    </w:p>
    <w:p w:rsidR="00215DD5" w:rsidRPr="00D4099A" w:rsidRDefault="00215DD5" w:rsidP="006430AA">
      <w:pPr>
        <w:ind w:left="1440"/>
      </w:pPr>
    </w:p>
    <w:p w:rsidR="006430AA" w:rsidRPr="00D4099A" w:rsidRDefault="006430AA" w:rsidP="006430AA">
      <w:pPr>
        <w:pStyle w:val="HTMLPreformatted"/>
        <w:ind w:firstLine="1870"/>
      </w:pPr>
      <w:r w:rsidRPr="00D4099A">
        <w:t>class Person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>{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 xml:space="preserve">  public: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 xml:space="preserve">    </w:t>
      </w:r>
      <w:proofErr w:type="gramStart"/>
      <w:r w:rsidRPr="00D4099A">
        <w:t>Person(</w:t>
      </w:r>
      <w:proofErr w:type="gramEnd"/>
      <w:r w:rsidRPr="00D4099A">
        <w:t xml:space="preserve">const string&amp; </w:t>
      </w:r>
      <w:proofErr w:type="spellStart"/>
      <w:r w:rsidRPr="00D4099A">
        <w:t>firstName</w:t>
      </w:r>
      <w:proofErr w:type="spellEnd"/>
      <w:r w:rsidRPr="00D4099A">
        <w:t>, const string&amp; surname);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 xml:space="preserve">    </w:t>
      </w:r>
      <w:proofErr w:type="gramStart"/>
      <w:r w:rsidRPr="00D4099A">
        <w:t>Person(</w:t>
      </w:r>
      <w:proofErr w:type="gramEnd"/>
      <w:r w:rsidRPr="00D4099A">
        <w:t>const Person&amp;);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 xml:space="preserve">    string </w:t>
      </w:r>
      <w:proofErr w:type="spellStart"/>
      <w:proofErr w:type="gramStart"/>
      <w:r w:rsidRPr="00D4099A">
        <w:t>fullName</w:t>
      </w:r>
      <w:proofErr w:type="spellEnd"/>
      <w:r w:rsidRPr="00D4099A">
        <w:t>(</w:t>
      </w:r>
      <w:proofErr w:type="gramEnd"/>
      <w:r w:rsidRPr="00D4099A">
        <w:t>);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 xml:space="preserve">    int </w:t>
      </w:r>
      <w:proofErr w:type="gramStart"/>
      <w:r w:rsidRPr="00D4099A">
        <w:t>age(</w:t>
      </w:r>
      <w:proofErr w:type="gramEnd"/>
      <w:r w:rsidRPr="00D4099A">
        <w:t>);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 xml:space="preserve">    void operator+</w:t>
      </w:r>
      <w:proofErr w:type="gramStart"/>
      <w:r w:rsidRPr="00D4099A">
        <w:t>+(</w:t>
      </w:r>
      <w:proofErr w:type="gramEnd"/>
      <w:r w:rsidRPr="00D4099A">
        <w:t>);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 xml:space="preserve">  private: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 xml:space="preserve">    string _</w:t>
      </w:r>
      <w:proofErr w:type="spellStart"/>
      <w:r w:rsidRPr="00D4099A">
        <w:t>firstName</w:t>
      </w:r>
      <w:proofErr w:type="spellEnd"/>
      <w:r w:rsidRPr="00D4099A">
        <w:t>;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 xml:space="preserve">    string _surname;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 xml:space="preserve">    int _age;</w:t>
      </w:r>
    </w:p>
    <w:p w:rsidR="006430AA" w:rsidRPr="00D4099A" w:rsidRDefault="006430AA" w:rsidP="006430AA">
      <w:pPr>
        <w:pStyle w:val="HTMLPreformatted"/>
        <w:ind w:firstLine="1870"/>
      </w:pPr>
      <w:r w:rsidRPr="00D4099A">
        <w:t>};</w:t>
      </w:r>
    </w:p>
    <w:p w:rsidR="006430AA" w:rsidRPr="00D4099A" w:rsidRDefault="006430AA" w:rsidP="006430AA">
      <w:pPr>
        <w:ind w:left="1440"/>
      </w:pPr>
    </w:p>
    <w:p w:rsidR="00215DD5" w:rsidRPr="00D4099A" w:rsidRDefault="006430AA" w:rsidP="00215DD5">
      <w:pPr>
        <w:pStyle w:val="ListParagraph"/>
        <w:numPr>
          <w:ilvl w:val="1"/>
          <w:numId w:val="29"/>
        </w:numPr>
      </w:pPr>
      <w:proofErr w:type="gramStart"/>
      <w:r w:rsidRPr="00D4099A">
        <w:rPr>
          <w:rFonts w:ascii="Courier New" w:hAnsi="Courier New" w:cs="Courier New"/>
          <w:sz w:val="20"/>
          <w:szCs w:val="20"/>
        </w:rPr>
        <w:t>Person(</w:t>
      </w:r>
      <w:proofErr w:type="gramEnd"/>
      <w:r w:rsidRPr="00D4099A">
        <w:rPr>
          <w:rFonts w:ascii="Courier New" w:hAnsi="Courier New" w:cs="Courier New"/>
          <w:sz w:val="20"/>
          <w:szCs w:val="20"/>
        </w:rPr>
        <w:t xml:space="preserve">const string&amp; </w:t>
      </w:r>
      <w:proofErr w:type="spellStart"/>
      <w:r w:rsidRPr="00D4099A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D4099A">
        <w:rPr>
          <w:rFonts w:ascii="Courier New" w:hAnsi="Courier New" w:cs="Courier New"/>
          <w:sz w:val="20"/>
          <w:szCs w:val="20"/>
        </w:rPr>
        <w:t>, const string&amp; surname</w:t>
      </w:r>
      <w:r w:rsidRPr="00D4099A">
        <w:rPr>
          <w:szCs w:val="20"/>
        </w:rPr>
        <w:t>) – constructor that sets the private parameters (use initialization list, set</w:t>
      </w:r>
      <w:r w:rsidRPr="00D4099A">
        <w:rPr>
          <w:rFonts w:ascii="Courier New" w:hAnsi="Courier New" w:cs="Courier New"/>
          <w:szCs w:val="20"/>
        </w:rPr>
        <w:t xml:space="preserve"> </w:t>
      </w:r>
      <w:r w:rsidRPr="00D4099A">
        <w:rPr>
          <w:rFonts w:ascii="Courier New" w:hAnsi="Courier New" w:cs="Courier New"/>
          <w:sz w:val="20"/>
          <w:szCs w:val="20"/>
        </w:rPr>
        <w:t>_age</w:t>
      </w:r>
      <w:r w:rsidRPr="00D4099A">
        <w:rPr>
          <w:szCs w:val="20"/>
        </w:rPr>
        <w:t xml:space="preserve"> to 0).</w:t>
      </w:r>
    </w:p>
    <w:p w:rsidR="006430AA" w:rsidRPr="00D4099A" w:rsidRDefault="006430AA" w:rsidP="00215DD5">
      <w:pPr>
        <w:pStyle w:val="ListParagraph"/>
        <w:numPr>
          <w:ilvl w:val="1"/>
          <w:numId w:val="29"/>
        </w:numPr>
      </w:pPr>
      <w:proofErr w:type="gramStart"/>
      <w:r w:rsidRPr="00D4099A">
        <w:rPr>
          <w:rFonts w:ascii="Courier New" w:hAnsi="Courier New" w:cs="Courier New"/>
          <w:sz w:val="20"/>
          <w:szCs w:val="20"/>
        </w:rPr>
        <w:t>Person(</w:t>
      </w:r>
      <w:proofErr w:type="gramEnd"/>
      <w:r w:rsidRPr="00D4099A">
        <w:rPr>
          <w:rFonts w:ascii="Courier New" w:hAnsi="Courier New" w:cs="Courier New"/>
          <w:sz w:val="20"/>
          <w:szCs w:val="20"/>
        </w:rPr>
        <w:t>const Person&amp;);</w:t>
      </w:r>
      <w:r w:rsidRPr="00D4099A">
        <w:rPr>
          <w:szCs w:val="20"/>
        </w:rPr>
        <w:t xml:space="preserve"> – copy constructor that copies the private members (but sets the </w:t>
      </w:r>
      <w:r w:rsidRPr="00D4099A">
        <w:rPr>
          <w:rFonts w:ascii="Courier New" w:hAnsi="Courier New" w:cs="Courier New"/>
          <w:sz w:val="20"/>
          <w:szCs w:val="20"/>
        </w:rPr>
        <w:t>_age</w:t>
      </w:r>
      <w:r w:rsidRPr="00D4099A">
        <w:rPr>
          <w:szCs w:val="20"/>
        </w:rPr>
        <w:t xml:space="preserve"> to 0).</w:t>
      </w:r>
    </w:p>
    <w:p w:rsidR="006430AA" w:rsidRPr="00D4099A" w:rsidRDefault="006430AA" w:rsidP="00215DD5">
      <w:pPr>
        <w:pStyle w:val="ListParagraph"/>
        <w:numPr>
          <w:ilvl w:val="1"/>
          <w:numId w:val="29"/>
        </w:numPr>
      </w:pPr>
      <w:r w:rsidRPr="00D4099A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D4099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D4099A">
        <w:rPr>
          <w:rFonts w:ascii="Courier New" w:hAnsi="Courier New" w:cs="Courier New"/>
          <w:sz w:val="20"/>
          <w:szCs w:val="20"/>
        </w:rPr>
        <w:t>(</w:t>
      </w:r>
      <w:proofErr w:type="gramEnd"/>
      <w:r w:rsidRPr="00D4099A">
        <w:rPr>
          <w:rFonts w:ascii="Courier New" w:hAnsi="Courier New" w:cs="Courier New"/>
          <w:sz w:val="20"/>
          <w:szCs w:val="20"/>
        </w:rPr>
        <w:t xml:space="preserve">); </w:t>
      </w:r>
      <w:r w:rsidRPr="00D4099A">
        <w:rPr>
          <w:szCs w:val="20"/>
        </w:rPr>
        <w:t xml:space="preserve">– method that returns full name: </w:t>
      </w:r>
      <w:r w:rsidRPr="00D4099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4099A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D4099A">
        <w:rPr>
          <w:szCs w:val="20"/>
        </w:rPr>
        <w:t xml:space="preserve"> + </w:t>
      </w:r>
      <w:r w:rsidRPr="00D4099A">
        <w:rPr>
          <w:rFonts w:ascii="Courier New" w:hAnsi="Courier New" w:cs="Courier New"/>
          <w:sz w:val="20"/>
          <w:szCs w:val="20"/>
        </w:rPr>
        <w:t>_surname</w:t>
      </w:r>
      <w:r w:rsidRPr="00D4099A">
        <w:rPr>
          <w:szCs w:val="20"/>
        </w:rPr>
        <w:t>.</w:t>
      </w:r>
    </w:p>
    <w:p w:rsidR="006430AA" w:rsidRPr="00D4099A" w:rsidRDefault="006430AA" w:rsidP="00215DD5">
      <w:pPr>
        <w:pStyle w:val="ListParagraph"/>
        <w:numPr>
          <w:ilvl w:val="1"/>
          <w:numId w:val="29"/>
        </w:numPr>
      </w:pPr>
      <w:r w:rsidRPr="00D4099A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4099A">
        <w:rPr>
          <w:rFonts w:ascii="Courier New" w:hAnsi="Courier New" w:cs="Courier New"/>
          <w:sz w:val="20"/>
          <w:szCs w:val="20"/>
        </w:rPr>
        <w:t>age(</w:t>
      </w:r>
      <w:proofErr w:type="gramEnd"/>
      <w:r w:rsidRPr="00D4099A">
        <w:rPr>
          <w:rFonts w:ascii="Courier New" w:hAnsi="Courier New" w:cs="Courier New"/>
          <w:sz w:val="20"/>
          <w:szCs w:val="20"/>
        </w:rPr>
        <w:t xml:space="preserve">); </w:t>
      </w:r>
      <w:r w:rsidRPr="00D4099A">
        <w:rPr>
          <w:szCs w:val="20"/>
        </w:rPr>
        <w:t xml:space="preserve">– method that returns the private field </w:t>
      </w:r>
      <w:r w:rsidRPr="00D4099A">
        <w:rPr>
          <w:rFonts w:ascii="Courier New" w:hAnsi="Courier New" w:cs="Courier New"/>
          <w:sz w:val="20"/>
          <w:szCs w:val="20"/>
        </w:rPr>
        <w:t>_age</w:t>
      </w:r>
      <w:r w:rsidRPr="00D4099A">
        <w:rPr>
          <w:szCs w:val="20"/>
        </w:rPr>
        <w:t>.</w:t>
      </w:r>
    </w:p>
    <w:p w:rsidR="006430AA" w:rsidRPr="00D4099A" w:rsidRDefault="006430AA" w:rsidP="00215DD5">
      <w:pPr>
        <w:pStyle w:val="ListParagraph"/>
        <w:numPr>
          <w:ilvl w:val="1"/>
          <w:numId w:val="29"/>
        </w:numPr>
      </w:pPr>
      <w:r w:rsidRPr="00D4099A">
        <w:rPr>
          <w:rFonts w:ascii="Courier New" w:hAnsi="Courier New" w:cs="Courier New"/>
          <w:sz w:val="20"/>
          <w:szCs w:val="20"/>
        </w:rPr>
        <w:t>void operator+</w:t>
      </w:r>
      <w:proofErr w:type="gramStart"/>
      <w:r w:rsidRPr="00D4099A">
        <w:rPr>
          <w:rFonts w:ascii="Courier New" w:hAnsi="Courier New" w:cs="Courier New"/>
          <w:sz w:val="20"/>
          <w:szCs w:val="20"/>
        </w:rPr>
        <w:t>+(</w:t>
      </w:r>
      <w:proofErr w:type="gramEnd"/>
      <w:r w:rsidRPr="00D4099A">
        <w:rPr>
          <w:rFonts w:ascii="Courier New" w:hAnsi="Courier New" w:cs="Courier New"/>
          <w:sz w:val="20"/>
          <w:szCs w:val="20"/>
        </w:rPr>
        <w:t xml:space="preserve">); </w:t>
      </w:r>
      <w:r w:rsidRPr="00D4099A">
        <w:rPr>
          <w:szCs w:val="20"/>
        </w:rPr>
        <w:t xml:space="preserve">– overloaded operator of pre-incrementation. It shall increase </w:t>
      </w:r>
      <w:proofErr w:type="gramStart"/>
      <w:r w:rsidRPr="00D4099A">
        <w:rPr>
          <w:szCs w:val="20"/>
        </w:rPr>
        <w:t xml:space="preserve">the  </w:t>
      </w:r>
      <w:r w:rsidRPr="00D4099A">
        <w:rPr>
          <w:rFonts w:ascii="Courier New" w:hAnsi="Courier New" w:cs="Courier New"/>
          <w:sz w:val="20"/>
          <w:szCs w:val="20"/>
        </w:rPr>
        <w:t>_</w:t>
      </w:r>
      <w:proofErr w:type="gramEnd"/>
      <w:r w:rsidRPr="00D4099A">
        <w:rPr>
          <w:rFonts w:ascii="Courier New" w:hAnsi="Courier New" w:cs="Courier New"/>
          <w:sz w:val="20"/>
          <w:szCs w:val="20"/>
        </w:rPr>
        <w:t>age</w:t>
      </w:r>
      <w:r w:rsidRPr="00D4099A">
        <w:rPr>
          <w:szCs w:val="20"/>
        </w:rPr>
        <w:t xml:space="preserve"> of Personality by 1.</w:t>
      </w:r>
      <w:r w:rsidR="00D4099A" w:rsidRPr="00D4099A">
        <w:rPr>
          <w:szCs w:val="20"/>
        </w:rPr>
        <w:t xml:space="preserve"> In order to define post-incrementation operator, add one parameter of type </w:t>
      </w:r>
      <w:r w:rsidR="00D4099A" w:rsidRPr="00D4099A">
        <w:rPr>
          <w:rFonts w:ascii="Courier New" w:hAnsi="Courier New" w:cs="Courier New"/>
          <w:sz w:val="20"/>
          <w:szCs w:val="20"/>
        </w:rPr>
        <w:t>int</w:t>
      </w:r>
      <w:r w:rsidR="00D4099A" w:rsidRPr="00D4099A">
        <w:rPr>
          <w:szCs w:val="20"/>
        </w:rPr>
        <w:t>.</w:t>
      </w:r>
    </w:p>
    <w:p w:rsidR="006430AA" w:rsidRPr="00D4099A" w:rsidRDefault="00002BD0" w:rsidP="00215DD5">
      <w:pPr>
        <w:pStyle w:val="ListParagraph"/>
        <w:numPr>
          <w:ilvl w:val="1"/>
          <w:numId w:val="29"/>
        </w:numPr>
      </w:pPr>
      <w:r w:rsidRPr="00D4099A">
        <w:t xml:space="preserve">In </w:t>
      </w:r>
      <w:proofErr w:type="gramStart"/>
      <w:r w:rsidRPr="00D4099A">
        <w:rPr>
          <w:rFonts w:ascii="Courier New" w:hAnsi="Courier New" w:cs="Courier New"/>
          <w:sz w:val="20"/>
        </w:rPr>
        <w:t>main(</w:t>
      </w:r>
      <w:proofErr w:type="gramEnd"/>
      <w:r w:rsidRPr="00D4099A">
        <w:rPr>
          <w:rFonts w:ascii="Courier New" w:hAnsi="Courier New" w:cs="Courier New"/>
          <w:sz w:val="20"/>
        </w:rPr>
        <w:t>)</w:t>
      </w:r>
      <w:r w:rsidRPr="00D4099A">
        <w:t xml:space="preserve">, create an instance of </w:t>
      </w:r>
      <w:r w:rsidRPr="00D4099A">
        <w:rPr>
          <w:rFonts w:ascii="Courier New" w:hAnsi="Courier New" w:cs="Courier New"/>
          <w:sz w:val="20"/>
          <w:szCs w:val="20"/>
        </w:rPr>
        <w:t>Person</w:t>
      </w:r>
      <w:r w:rsidRPr="00D4099A">
        <w:t>, then create another one that is a copy of the first one.</w:t>
      </w:r>
    </w:p>
    <w:p w:rsidR="00002BD0" w:rsidRPr="00D4099A" w:rsidRDefault="00002BD0" w:rsidP="00215DD5">
      <w:pPr>
        <w:pStyle w:val="ListParagraph"/>
        <w:numPr>
          <w:ilvl w:val="1"/>
          <w:numId w:val="29"/>
        </w:numPr>
      </w:pPr>
      <w:r w:rsidRPr="00D4099A">
        <w:t>Use the public methods you have defined. Try to display private members directly.</w:t>
      </w:r>
    </w:p>
    <w:p w:rsidR="00002BD0" w:rsidRPr="00D4099A" w:rsidRDefault="00002BD0" w:rsidP="00215DD5">
      <w:pPr>
        <w:pStyle w:val="ListParagraph"/>
        <w:numPr>
          <w:ilvl w:val="1"/>
          <w:numId w:val="29"/>
        </w:numPr>
      </w:pPr>
      <w:r w:rsidRPr="00D4099A">
        <w:t>Move constructors to the private section. What happened?</w:t>
      </w:r>
    </w:p>
    <w:p w:rsidR="00002BD0" w:rsidRPr="00D4099A" w:rsidRDefault="00002BD0" w:rsidP="00002BD0">
      <w:pPr>
        <w:pStyle w:val="ListParagraph"/>
        <w:ind w:left="1080"/>
      </w:pPr>
    </w:p>
    <w:p w:rsidR="00002BD0" w:rsidRPr="00D4099A" w:rsidRDefault="00002BD0" w:rsidP="00002BD0">
      <w:pPr>
        <w:ind w:left="720"/>
      </w:pPr>
      <w:r w:rsidRPr="00D4099A">
        <w:t>In the next exercise you will use the vector template from STL. All elements required to conduct the exercise will be shown when needed.</w:t>
      </w:r>
    </w:p>
    <w:p w:rsidR="00002BD0" w:rsidRPr="00D4099A" w:rsidRDefault="00002BD0" w:rsidP="00002BD0">
      <w:pPr>
        <w:pStyle w:val="ListParagraph"/>
        <w:ind w:left="1080"/>
      </w:pPr>
    </w:p>
    <w:p w:rsidR="00002BD0" w:rsidRPr="00D4099A" w:rsidRDefault="00002BD0" w:rsidP="0091306C">
      <w:pPr>
        <w:pStyle w:val="ListParagraph"/>
        <w:numPr>
          <w:ilvl w:val="0"/>
          <w:numId w:val="29"/>
        </w:numPr>
      </w:pPr>
      <w:r w:rsidRPr="00D4099A">
        <w:t>Modify the program from point 1:</w:t>
      </w:r>
    </w:p>
    <w:p w:rsidR="00002BD0" w:rsidRPr="00D4099A" w:rsidRDefault="00002BD0" w:rsidP="00002BD0">
      <w:pPr>
        <w:pStyle w:val="ListParagraph"/>
        <w:numPr>
          <w:ilvl w:val="1"/>
          <w:numId w:val="29"/>
        </w:numPr>
      </w:pPr>
      <w:r w:rsidRPr="00D4099A">
        <w:t>Make sure all constructors are public again.</w:t>
      </w:r>
    </w:p>
    <w:p w:rsidR="00002BD0" w:rsidRPr="00D4099A" w:rsidRDefault="00002BD0" w:rsidP="00002BD0">
      <w:pPr>
        <w:pStyle w:val="ListParagraph"/>
        <w:numPr>
          <w:ilvl w:val="1"/>
          <w:numId w:val="29"/>
        </w:numPr>
      </w:pPr>
      <w:r w:rsidRPr="00D4099A">
        <w:t xml:space="preserve">Modify existing constructors so that they announce themselves to the </w:t>
      </w:r>
      <w:proofErr w:type="spellStart"/>
      <w:r w:rsidRPr="00D4099A">
        <w:rPr>
          <w:rFonts w:ascii="Courier New" w:hAnsi="Courier New" w:cs="Courier New"/>
          <w:sz w:val="20"/>
        </w:rPr>
        <w:t>cout</w:t>
      </w:r>
      <w:proofErr w:type="spellEnd"/>
      <w:r w:rsidRPr="00D4099A">
        <w:t>.</w:t>
      </w:r>
    </w:p>
    <w:p w:rsidR="00002BD0" w:rsidRPr="00D4099A" w:rsidRDefault="00002BD0" w:rsidP="00002BD0">
      <w:pPr>
        <w:pStyle w:val="ListParagraph"/>
        <w:numPr>
          <w:ilvl w:val="1"/>
          <w:numId w:val="29"/>
        </w:numPr>
      </w:pPr>
      <w:r w:rsidRPr="00D4099A">
        <w:lastRenderedPageBreak/>
        <w:t xml:space="preserve">Add public constructor </w:t>
      </w:r>
      <w:proofErr w:type="gramStart"/>
      <w:r w:rsidRPr="00D4099A">
        <w:rPr>
          <w:rFonts w:ascii="Courier New" w:hAnsi="Courier New" w:cs="Courier New"/>
          <w:sz w:val="20"/>
        </w:rPr>
        <w:t>Person(</w:t>
      </w:r>
      <w:proofErr w:type="gramEnd"/>
      <w:r w:rsidRPr="00D4099A">
        <w:rPr>
          <w:rFonts w:ascii="Courier New" w:hAnsi="Courier New" w:cs="Courier New"/>
          <w:sz w:val="20"/>
        </w:rPr>
        <w:t>);</w:t>
      </w:r>
      <w:r w:rsidRPr="00D4099A">
        <w:rPr>
          <w:sz w:val="20"/>
        </w:rPr>
        <w:t xml:space="preserve"> </w:t>
      </w:r>
      <w:r w:rsidRPr="00D4099A">
        <w:t xml:space="preserve">that sets all the members to their default value and announces itself to the </w:t>
      </w:r>
      <w:proofErr w:type="spellStart"/>
      <w:r w:rsidRPr="00D4099A">
        <w:rPr>
          <w:rFonts w:ascii="Courier New" w:hAnsi="Courier New" w:cs="Courier New"/>
          <w:sz w:val="20"/>
        </w:rPr>
        <w:t>cout</w:t>
      </w:r>
      <w:proofErr w:type="spellEnd"/>
      <w:r w:rsidRPr="00D4099A">
        <w:t>.</w:t>
      </w:r>
    </w:p>
    <w:p w:rsidR="00002BD0" w:rsidRPr="00D4099A" w:rsidRDefault="00002BD0" w:rsidP="00002BD0">
      <w:pPr>
        <w:pStyle w:val="ListParagraph"/>
        <w:numPr>
          <w:ilvl w:val="1"/>
          <w:numId w:val="29"/>
        </w:numPr>
      </w:pPr>
      <w:r w:rsidRPr="00D4099A">
        <w:t>Add public destructor</w:t>
      </w:r>
      <w:r w:rsidR="00D82D28" w:rsidRPr="00D4099A">
        <w:t xml:space="preserve"> </w:t>
      </w:r>
      <w:r w:rsidR="00D82D28" w:rsidRPr="00D4099A">
        <w:rPr>
          <w:rFonts w:ascii="Courier New" w:hAnsi="Courier New" w:cs="Courier New"/>
          <w:sz w:val="20"/>
          <w:szCs w:val="20"/>
        </w:rPr>
        <w:t>~ Person ();</w:t>
      </w:r>
      <w:r w:rsidRPr="00D4099A">
        <w:t xml:space="preserve"> that announces itself to the </w:t>
      </w:r>
      <w:proofErr w:type="spellStart"/>
      <w:r w:rsidRPr="00D4099A">
        <w:rPr>
          <w:rFonts w:ascii="Courier New" w:hAnsi="Courier New" w:cs="Courier New"/>
          <w:sz w:val="20"/>
        </w:rPr>
        <w:t>cout</w:t>
      </w:r>
      <w:proofErr w:type="spellEnd"/>
      <w:r w:rsidRPr="00D4099A">
        <w:t>.</w:t>
      </w:r>
    </w:p>
    <w:p w:rsidR="00002BD0" w:rsidRPr="00D4099A" w:rsidRDefault="00002BD0" w:rsidP="00002BD0">
      <w:pPr>
        <w:pStyle w:val="ListParagraph"/>
        <w:numPr>
          <w:ilvl w:val="1"/>
          <w:numId w:val="29"/>
        </w:numPr>
      </w:pPr>
      <w:r w:rsidRPr="00D4099A">
        <w:t xml:space="preserve">In the program </w:t>
      </w:r>
      <w:r w:rsidRPr="00D4099A">
        <w:rPr>
          <w:rFonts w:ascii="Courier New" w:hAnsi="Courier New" w:cs="Courier New"/>
          <w:sz w:val="20"/>
        </w:rPr>
        <w:t>#include &lt;vector&gt;</w:t>
      </w:r>
    </w:p>
    <w:p w:rsidR="00002BD0" w:rsidRPr="00D4099A" w:rsidRDefault="00002BD0" w:rsidP="00002BD0">
      <w:pPr>
        <w:pStyle w:val="ListParagraph"/>
        <w:numPr>
          <w:ilvl w:val="1"/>
          <w:numId w:val="29"/>
        </w:numPr>
      </w:pPr>
      <w:r w:rsidRPr="00D4099A">
        <w:t xml:space="preserve">Write the code presented below in the </w:t>
      </w:r>
      <w:proofErr w:type="gramStart"/>
      <w:r w:rsidRPr="00D4099A">
        <w:rPr>
          <w:rFonts w:ascii="Courier New" w:hAnsi="Courier New" w:cs="Courier New"/>
          <w:sz w:val="20"/>
        </w:rPr>
        <w:t>main(</w:t>
      </w:r>
      <w:proofErr w:type="gramEnd"/>
      <w:r w:rsidRPr="00D4099A">
        <w:rPr>
          <w:rFonts w:ascii="Courier New" w:hAnsi="Courier New" w:cs="Courier New"/>
          <w:sz w:val="20"/>
        </w:rPr>
        <w:t>)</w:t>
      </w:r>
      <w:r w:rsidRPr="00D4099A">
        <w:t>. Tray to explain the output:</w:t>
      </w:r>
    </w:p>
    <w:p w:rsidR="003207E9" w:rsidRPr="00D4099A" w:rsidRDefault="003207E9" w:rsidP="003207E9"/>
    <w:p w:rsidR="003207E9" w:rsidRPr="00D4099A" w:rsidRDefault="003207E9" w:rsidP="003207E9">
      <w:pPr>
        <w:pStyle w:val="HTMLPreformatted"/>
        <w:ind w:firstLine="2530"/>
      </w:pPr>
      <w:r w:rsidRPr="00D4099A">
        <w:t xml:space="preserve">int </w:t>
      </w:r>
      <w:proofErr w:type="gramStart"/>
      <w:r w:rsidRPr="00D4099A">
        <w:t>main(</w:t>
      </w:r>
      <w:proofErr w:type="gramEnd"/>
      <w:r w:rsidRPr="00D4099A">
        <w:t>)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>{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 xml:space="preserve">    vector &lt;Person&gt; v;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 xml:space="preserve">    Person </w:t>
      </w:r>
      <w:proofErr w:type="gramStart"/>
      <w:r w:rsidRPr="00D4099A">
        <w:t>John(</w:t>
      </w:r>
      <w:proofErr w:type="gramEnd"/>
      <w:r w:rsidRPr="00D4099A">
        <w:t>"John", "Smith");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 xml:space="preserve">    </w:t>
      </w:r>
      <w:proofErr w:type="spellStart"/>
      <w:r w:rsidRPr="00D4099A">
        <w:t>cout</w:t>
      </w:r>
      <w:proofErr w:type="spellEnd"/>
      <w:r w:rsidRPr="00D4099A">
        <w:t xml:space="preserve"> &lt;&lt; "-------------------" &lt;&lt; </w:t>
      </w:r>
      <w:proofErr w:type="spellStart"/>
      <w:r w:rsidRPr="00D4099A">
        <w:t>endl</w:t>
      </w:r>
      <w:proofErr w:type="spellEnd"/>
      <w:r w:rsidRPr="00D4099A">
        <w:t>;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 xml:space="preserve">    </w:t>
      </w:r>
      <w:proofErr w:type="spellStart"/>
      <w:r w:rsidRPr="00D4099A">
        <w:t>v.push_</w:t>
      </w:r>
      <w:proofErr w:type="gramStart"/>
      <w:r w:rsidRPr="00D4099A">
        <w:t>back</w:t>
      </w:r>
      <w:proofErr w:type="spellEnd"/>
      <w:r w:rsidRPr="00D4099A">
        <w:t>(</w:t>
      </w:r>
      <w:proofErr w:type="gramEnd"/>
      <w:r w:rsidRPr="00D4099A">
        <w:t>John);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 xml:space="preserve">    </w:t>
      </w:r>
      <w:proofErr w:type="spellStart"/>
      <w:r w:rsidRPr="00D4099A">
        <w:t>cout</w:t>
      </w:r>
      <w:proofErr w:type="spellEnd"/>
      <w:r w:rsidRPr="00D4099A">
        <w:t xml:space="preserve"> &lt;&lt; "-------------------" &lt;&lt; </w:t>
      </w:r>
      <w:proofErr w:type="spellStart"/>
      <w:r w:rsidRPr="00D4099A">
        <w:t>endl</w:t>
      </w:r>
      <w:proofErr w:type="spellEnd"/>
      <w:r w:rsidRPr="00D4099A">
        <w:t>;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 xml:space="preserve">    Person </w:t>
      </w:r>
      <w:proofErr w:type="gramStart"/>
      <w:r w:rsidRPr="00D4099A">
        <w:t>Tim(</w:t>
      </w:r>
      <w:proofErr w:type="gramEnd"/>
      <w:r w:rsidRPr="00D4099A">
        <w:t>John);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 xml:space="preserve">    </w:t>
      </w:r>
      <w:proofErr w:type="spellStart"/>
      <w:r w:rsidRPr="00D4099A">
        <w:t>v.push_</w:t>
      </w:r>
      <w:proofErr w:type="gramStart"/>
      <w:r w:rsidRPr="00D4099A">
        <w:t>back</w:t>
      </w:r>
      <w:proofErr w:type="spellEnd"/>
      <w:r w:rsidRPr="00D4099A">
        <w:t>(</w:t>
      </w:r>
      <w:proofErr w:type="gramEnd"/>
      <w:r w:rsidRPr="00D4099A">
        <w:t>Tim);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 xml:space="preserve">    </w:t>
      </w:r>
      <w:proofErr w:type="spellStart"/>
      <w:r w:rsidRPr="00D4099A">
        <w:t>cout</w:t>
      </w:r>
      <w:proofErr w:type="spellEnd"/>
      <w:r w:rsidRPr="00D4099A">
        <w:t xml:space="preserve"> &lt;&lt; "-------------------" &lt;&lt; </w:t>
      </w:r>
      <w:proofErr w:type="spellStart"/>
      <w:r w:rsidRPr="00D4099A">
        <w:t>endl</w:t>
      </w:r>
      <w:proofErr w:type="spellEnd"/>
      <w:r w:rsidRPr="00D4099A">
        <w:t>;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 xml:space="preserve">    </w:t>
      </w:r>
      <w:proofErr w:type="spellStart"/>
      <w:r w:rsidRPr="00D4099A">
        <w:t>v.</w:t>
      </w:r>
      <w:proofErr w:type="gramStart"/>
      <w:r w:rsidRPr="00D4099A">
        <w:t>clear</w:t>
      </w:r>
      <w:proofErr w:type="spellEnd"/>
      <w:r w:rsidRPr="00D4099A">
        <w:t>(</w:t>
      </w:r>
      <w:proofErr w:type="gramEnd"/>
      <w:r w:rsidRPr="00D4099A">
        <w:t>);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 xml:space="preserve">    </w:t>
      </w:r>
      <w:proofErr w:type="spellStart"/>
      <w:r w:rsidRPr="00D4099A">
        <w:t>cout</w:t>
      </w:r>
      <w:proofErr w:type="spellEnd"/>
      <w:r w:rsidRPr="00D4099A">
        <w:t xml:space="preserve"> &lt;&lt; "-------------------" &lt;&lt; </w:t>
      </w:r>
      <w:proofErr w:type="spellStart"/>
      <w:r w:rsidRPr="00D4099A">
        <w:t>endl</w:t>
      </w:r>
      <w:proofErr w:type="spellEnd"/>
      <w:r w:rsidRPr="00D4099A">
        <w:t>;</w:t>
      </w:r>
    </w:p>
    <w:p w:rsidR="003207E9" w:rsidRPr="00D4099A" w:rsidRDefault="003207E9" w:rsidP="003207E9">
      <w:pPr>
        <w:pStyle w:val="HTMLPreformatted"/>
        <w:ind w:firstLine="2530"/>
      </w:pPr>
      <w:r w:rsidRPr="00D4099A">
        <w:t xml:space="preserve">    return 0;</w:t>
      </w:r>
    </w:p>
    <w:p w:rsidR="003207E9" w:rsidRPr="00D4099A" w:rsidRDefault="003207E9" w:rsidP="003207E9">
      <w:pPr>
        <w:ind w:firstLine="2530"/>
        <w:rPr>
          <w:rFonts w:ascii="Courier New" w:hAnsi="Courier New" w:cs="Courier New"/>
          <w:sz w:val="20"/>
          <w:szCs w:val="20"/>
        </w:rPr>
      </w:pPr>
      <w:r w:rsidRPr="00D4099A">
        <w:rPr>
          <w:rFonts w:ascii="Courier New" w:hAnsi="Courier New" w:cs="Courier New"/>
          <w:sz w:val="20"/>
          <w:szCs w:val="20"/>
        </w:rPr>
        <w:t>}</w:t>
      </w:r>
    </w:p>
    <w:p w:rsidR="006F0243" w:rsidRPr="00D4099A" w:rsidRDefault="006F0243" w:rsidP="003207E9"/>
    <w:p w:rsidR="006F0243" w:rsidRPr="00D4099A" w:rsidRDefault="006F0243" w:rsidP="007C6525">
      <w:pPr>
        <w:pStyle w:val="Heading1"/>
        <w:numPr>
          <w:ilvl w:val="1"/>
          <w:numId w:val="19"/>
        </w:numPr>
      </w:pPr>
      <w:r w:rsidRPr="00D4099A">
        <w:t xml:space="preserve">  </w:t>
      </w:r>
      <w:bookmarkStart w:id="2" w:name="_Toc376438508"/>
      <w:r w:rsidRPr="00D4099A">
        <w:t>Singleton</w:t>
      </w:r>
      <w:bookmarkEnd w:id="2"/>
    </w:p>
    <w:p w:rsidR="006F0243" w:rsidRPr="00D4099A" w:rsidRDefault="006F0243" w:rsidP="006F0243"/>
    <w:p w:rsidR="006F0243" w:rsidRPr="00D4099A" w:rsidRDefault="00E647AC" w:rsidP="006F0243">
      <w:pPr>
        <w:ind w:left="360"/>
      </w:pPr>
      <w:r w:rsidRPr="00D4099A">
        <w:t xml:space="preserve">In </w:t>
      </w:r>
      <w:hyperlink r:id="rId7" w:tooltip="Software engineering" w:history="1">
        <w:r w:rsidRPr="00D4099A">
          <w:rPr>
            <w:rStyle w:val="Hyperlink"/>
            <w:color w:val="auto"/>
            <w:u w:val="none"/>
          </w:rPr>
          <w:t>software engineering</w:t>
        </w:r>
      </w:hyperlink>
      <w:r w:rsidRPr="00D4099A">
        <w:t xml:space="preserve">, the </w:t>
      </w:r>
      <w:r w:rsidRPr="00D4099A">
        <w:rPr>
          <w:bCs/>
        </w:rPr>
        <w:t xml:space="preserve">singleton </w:t>
      </w:r>
      <w:r w:rsidRPr="00D4099A">
        <w:t xml:space="preserve">is a </w:t>
      </w:r>
      <w:hyperlink r:id="rId8" w:tooltip="Design pattern (computer science)" w:history="1">
        <w:r w:rsidRPr="00D4099A">
          <w:rPr>
            <w:rStyle w:val="Hyperlink"/>
            <w:color w:val="auto"/>
            <w:u w:val="none"/>
          </w:rPr>
          <w:t>design pattern</w:t>
        </w:r>
      </w:hyperlink>
      <w:r w:rsidRPr="00D4099A">
        <w:t xml:space="preserve"> that restricts the </w:t>
      </w:r>
      <w:hyperlink r:id="rId9" w:tooltip="Instantiation (computer science)" w:history="1">
        <w:r w:rsidRPr="00D4099A">
          <w:rPr>
            <w:rStyle w:val="Hyperlink"/>
            <w:color w:val="auto"/>
            <w:u w:val="none"/>
          </w:rPr>
          <w:t>instantiation</w:t>
        </w:r>
      </w:hyperlink>
      <w:r w:rsidRPr="00D4099A">
        <w:t xml:space="preserve"> of a class to one </w:t>
      </w:r>
      <w:hyperlink r:id="rId10" w:tooltip="Object-oriented programming" w:history="1">
        <w:r w:rsidRPr="00D4099A">
          <w:rPr>
            <w:rStyle w:val="Hyperlink"/>
            <w:color w:val="auto"/>
            <w:u w:val="none"/>
          </w:rPr>
          <w:t>object</w:t>
        </w:r>
      </w:hyperlink>
      <w:r w:rsidRPr="00D4099A">
        <w:t>. This is useful when exactly one object is needed to coordinate actions across the system (like logging).</w:t>
      </w:r>
    </w:p>
    <w:p w:rsidR="00E647AC" w:rsidRPr="00D4099A" w:rsidRDefault="00E647AC" w:rsidP="006F0243">
      <w:pPr>
        <w:ind w:left="360"/>
      </w:pPr>
    </w:p>
    <w:p w:rsidR="00B13881" w:rsidRPr="00D4099A" w:rsidRDefault="006F0243" w:rsidP="006F0243">
      <w:pPr>
        <w:pStyle w:val="ListParagraph"/>
        <w:numPr>
          <w:ilvl w:val="0"/>
          <w:numId w:val="30"/>
        </w:numPr>
      </w:pPr>
      <w:r w:rsidRPr="00D4099A">
        <w:t xml:space="preserve">Create a class </w:t>
      </w:r>
      <w:r w:rsidR="003207E9" w:rsidRPr="00D4099A">
        <w:rPr>
          <w:rFonts w:ascii="Courier New" w:hAnsi="Courier New" w:cs="Courier New"/>
          <w:sz w:val="20"/>
        </w:rPr>
        <w:t>Singleton</w:t>
      </w:r>
      <w:r w:rsidR="00B13881" w:rsidRPr="00D4099A">
        <w:t>.</w:t>
      </w:r>
    </w:p>
    <w:p w:rsidR="00B13881" w:rsidRPr="00D4099A" w:rsidRDefault="00B13881" w:rsidP="006F0243">
      <w:pPr>
        <w:pStyle w:val="ListParagraph"/>
        <w:numPr>
          <w:ilvl w:val="0"/>
          <w:numId w:val="30"/>
        </w:numPr>
      </w:pPr>
      <w:r w:rsidRPr="00D4099A">
        <w:t xml:space="preserve">Add private: constructor without parameters, copy constructor, </w:t>
      </w:r>
      <w:r w:rsidR="003207E9" w:rsidRPr="00D4099A">
        <w:rPr>
          <w:rFonts w:ascii="Courier New" w:hAnsi="Courier New" w:cs="Courier New"/>
          <w:sz w:val="20"/>
          <w:szCs w:val="20"/>
        </w:rPr>
        <w:t>operator=</w:t>
      </w:r>
      <w:r w:rsidRPr="00D4099A">
        <w:t xml:space="preserve"> and destructor</w:t>
      </w:r>
      <w:r w:rsidR="00C43EF0" w:rsidRPr="00D4099A">
        <w:t xml:space="preserve"> (to ensure no one can call those methods)</w:t>
      </w:r>
      <w:r w:rsidRPr="00D4099A">
        <w:t>.</w:t>
      </w:r>
    </w:p>
    <w:p w:rsidR="00E647AC" w:rsidRPr="00D4099A" w:rsidRDefault="00B13881" w:rsidP="006F0243">
      <w:pPr>
        <w:pStyle w:val="ListParagraph"/>
        <w:numPr>
          <w:ilvl w:val="0"/>
          <w:numId w:val="30"/>
        </w:numPr>
      </w:pPr>
      <w:r w:rsidRPr="00D4099A">
        <w:t>A</w:t>
      </w:r>
      <w:r w:rsidR="00E647AC" w:rsidRPr="00D4099A">
        <w:t xml:space="preserve">dd </w:t>
      </w:r>
      <w:r w:rsidRPr="00D4099A">
        <w:t>public</w:t>
      </w:r>
      <w:r w:rsidR="003207E9" w:rsidRPr="00D4099A">
        <w:t xml:space="preserve"> method: </w:t>
      </w:r>
      <w:r w:rsidR="00CA5959">
        <w:rPr>
          <w:rFonts w:ascii="Courier New" w:hAnsi="Courier New" w:cs="Courier New"/>
          <w:sz w:val="20"/>
          <w:szCs w:val="20"/>
        </w:rPr>
        <w:t xml:space="preserve">static Singleton&amp; </w:t>
      </w:r>
      <w:proofErr w:type="gramStart"/>
      <w:r w:rsidR="00CA5959">
        <w:rPr>
          <w:rFonts w:ascii="Courier New" w:hAnsi="Courier New" w:cs="Courier New"/>
          <w:sz w:val="20"/>
          <w:szCs w:val="20"/>
        </w:rPr>
        <w:t>inst</w:t>
      </w:r>
      <w:r w:rsidR="003207E9" w:rsidRPr="00D4099A">
        <w:rPr>
          <w:rFonts w:ascii="Courier New" w:hAnsi="Courier New" w:cs="Courier New"/>
          <w:sz w:val="20"/>
          <w:szCs w:val="20"/>
        </w:rPr>
        <w:t>ance(</w:t>
      </w:r>
      <w:proofErr w:type="gramEnd"/>
      <w:r w:rsidR="003207E9" w:rsidRPr="00D4099A">
        <w:rPr>
          <w:rFonts w:ascii="Courier New" w:hAnsi="Courier New" w:cs="Courier New"/>
          <w:sz w:val="20"/>
          <w:szCs w:val="20"/>
        </w:rPr>
        <w:t>);</w:t>
      </w:r>
      <w:r w:rsidRPr="00D4099A">
        <w:t xml:space="preserve"> that takes no arguments, declares static instance of </w:t>
      </w:r>
      <w:r w:rsidR="003207E9" w:rsidRPr="00D4099A">
        <w:rPr>
          <w:rFonts w:ascii="Courier New" w:hAnsi="Courier New" w:cs="Courier New"/>
          <w:sz w:val="20"/>
          <w:szCs w:val="20"/>
        </w:rPr>
        <w:t>Singleton</w:t>
      </w:r>
      <w:r w:rsidR="003207E9" w:rsidRPr="00D4099A">
        <w:t xml:space="preserve"> </w:t>
      </w:r>
      <w:r w:rsidRPr="00D4099A">
        <w:t>and returns the reference to that instance.</w:t>
      </w:r>
    </w:p>
    <w:p w:rsidR="00C43EF0" w:rsidRPr="00D4099A" w:rsidRDefault="00C43EF0" w:rsidP="00C43EF0"/>
    <w:p w:rsidR="00C43EF0" w:rsidRPr="00D4099A" w:rsidRDefault="00C43EF0" w:rsidP="00C43EF0">
      <w:pPr>
        <w:pStyle w:val="HTMLPreformatted"/>
        <w:ind w:firstLine="2860"/>
      </w:pPr>
      <w:r w:rsidRPr="00D4099A">
        <w:t>class Singleton</w:t>
      </w:r>
    </w:p>
    <w:p w:rsidR="00C43EF0" w:rsidRPr="00D4099A" w:rsidRDefault="00C43EF0" w:rsidP="00C43EF0">
      <w:pPr>
        <w:pStyle w:val="HTMLPreformatted"/>
        <w:ind w:firstLine="2860"/>
      </w:pPr>
      <w:r w:rsidRPr="00D4099A">
        <w:t>{</w:t>
      </w:r>
    </w:p>
    <w:p w:rsidR="00C43EF0" w:rsidRPr="00D4099A" w:rsidRDefault="00C43EF0" w:rsidP="00C43EF0">
      <w:pPr>
        <w:pStyle w:val="HTMLPreformatted"/>
        <w:ind w:firstLine="2860"/>
      </w:pPr>
      <w:r w:rsidRPr="00D4099A">
        <w:t>public:</w:t>
      </w:r>
    </w:p>
    <w:p w:rsidR="00C43EF0" w:rsidRPr="00D4099A" w:rsidRDefault="00CA5959" w:rsidP="00C43EF0">
      <w:pPr>
        <w:pStyle w:val="HTMLPreformatted"/>
        <w:ind w:firstLine="2860"/>
      </w:pPr>
      <w:r>
        <w:t xml:space="preserve">    static Singleton&amp; </w:t>
      </w:r>
      <w:proofErr w:type="gramStart"/>
      <w:r>
        <w:t>inst</w:t>
      </w:r>
      <w:r w:rsidR="00C43EF0" w:rsidRPr="00D4099A">
        <w:t>ance(</w:t>
      </w:r>
      <w:proofErr w:type="gramEnd"/>
      <w:r w:rsidR="00C43EF0" w:rsidRPr="00D4099A">
        <w:t>)</w:t>
      </w:r>
    </w:p>
    <w:p w:rsidR="00C43EF0" w:rsidRPr="00D4099A" w:rsidRDefault="00C43EF0" w:rsidP="00C43EF0">
      <w:pPr>
        <w:pStyle w:val="HTMLPreformatted"/>
        <w:ind w:firstLine="2860"/>
      </w:pPr>
      <w:r w:rsidRPr="00D4099A">
        <w:t xml:space="preserve">    {</w:t>
      </w:r>
    </w:p>
    <w:p w:rsidR="00C43EF0" w:rsidRPr="00D4099A" w:rsidRDefault="00C43EF0" w:rsidP="00C43EF0">
      <w:pPr>
        <w:pStyle w:val="HTMLPreformatted"/>
        <w:ind w:firstLine="2860"/>
      </w:pPr>
      <w:r w:rsidRPr="00D4099A">
        <w:t xml:space="preserve">        static Singleton </w:t>
      </w:r>
      <w:proofErr w:type="spellStart"/>
      <w:r w:rsidRPr="00D4099A">
        <w:t>singleton</w:t>
      </w:r>
      <w:proofErr w:type="spellEnd"/>
      <w:r w:rsidRPr="00D4099A">
        <w:t>;</w:t>
      </w:r>
    </w:p>
    <w:p w:rsidR="00C43EF0" w:rsidRPr="00D4099A" w:rsidRDefault="00C43EF0" w:rsidP="00C43EF0">
      <w:pPr>
        <w:pStyle w:val="HTMLPreformatted"/>
        <w:ind w:firstLine="2860"/>
      </w:pPr>
      <w:r w:rsidRPr="00D4099A">
        <w:t xml:space="preserve">        return singleton;</w:t>
      </w:r>
    </w:p>
    <w:p w:rsidR="00C43EF0" w:rsidRPr="00D4099A" w:rsidRDefault="00C43EF0" w:rsidP="00C43EF0">
      <w:pPr>
        <w:pStyle w:val="HTMLPreformatted"/>
        <w:ind w:firstLine="2860"/>
      </w:pPr>
      <w:r w:rsidRPr="00D4099A">
        <w:t xml:space="preserve">    }</w:t>
      </w:r>
    </w:p>
    <w:p w:rsidR="00C43EF0" w:rsidRPr="00D4099A" w:rsidRDefault="00C43EF0" w:rsidP="00C43EF0">
      <w:pPr>
        <w:pStyle w:val="HTMLPreformatted"/>
        <w:ind w:firstLine="2860"/>
      </w:pPr>
      <w:r w:rsidRPr="00D4099A">
        <w:t>private:</w:t>
      </w:r>
    </w:p>
    <w:p w:rsidR="00C43EF0" w:rsidRPr="00D4099A" w:rsidRDefault="00C43EF0" w:rsidP="00C43EF0">
      <w:pPr>
        <w:pStyle w:val="HTMLPreformatted"/>
        <w:ind w:firstLine="2860"/>
      </w:pPr>
      <w:r w:rsidRPr="00D4099A">
        <w:t xml:space="preserve">    </w:t>
      </w:r>
      <w:proofErr w:type="gramStart"/>
      <w:r w:rsidRPr="00D4099A">
        <w:t>Singleton(</w:t>
      </w:r>
      <w:proofErr w:type="gramEnd"/>
      <w:r w:rsidRPr="00D4099A">
        <w:t>) {}</w:t>
      </w:r>
    </w:p>
    <w:p w:rsidR="00C43EF0" w:rsidRPr="00D4099A" w:rsidRDefault="00C43EF0" w:rsidP="00C43EF0">
      <w:pPr>
        <w:pStyle w:val="HTMLPreformatted"/>
        <w:ind w:firstLine="2860"/>
      </w:pPr>
      <w:r w:rsidRPr="00D4099A">
        <w:t xml:space="preserve">    </w:t>
      </w:r>
      <w:proofErr w:type="gramStart"/>
      <w:r w:rsidRPr="00D4099A">
        <w:t>Singleton(</w:t>
      </w:r>
      <w:proofErr w:type="gramEnd"/>
      <w:r w:rsidRPr="00D4099A">
        <w:t>const Singleton&amp;) {}</w:t>
      </w:r>
    </w:p>
    <w:p w:rsidR="00C43EF0" w:rsidRPr="00D4099A" w:rsidRDefault="00C43EF0" w:rsidP="00C43EF0">
      <w:pPr>
        <w:pStyle w:val="HTMLPreformatted"/>
        <w:ind w:firstLine="2860"/>
      </w:pPr>
      <w:r w:rsidRPr="00D4099A">
        <w:t xml:space="preserve">    void operator= (const Singleton&amp;) {}</w:t>
      </w:r>
    </w:p>
    <w:p w:rsidR="00C43EF0" w:rsidRPr="00D4099A" w:rsidRDefault="00C43EF0" w:rsidP="00C43EF0">
      <w:pPr>
        <w:pStyle w:val="HTMLPreformatted"/>
        <w:ind w:firstLine="2860"/>
      </w:pPr>
      <w:r w:rsidRPr="00D4099A">
        <w:t xml:space="preserve">    ~</w:t>
      </w:r>
      <w:proofErr w:type="gramStart"/>
      <w:r w:rsidRPr="00D4099A">
        <w:t>Singleton(</w:t>
      </w:r>
      <w:proofErr w:type="gramEnd"/>
      <w:r w:rsidRPr="00D4099A">
        <w:t>) {}</w:t>
      </w:r>
    </w:p>
    <w:p w:rsidR="00C43EF0" w:rsidRPr="00D4099A" w:rsidRDefault="00C43EF0" w:rsidP="00C43EF0">
      <w:pPr>
        <w:ind w:firstLine="2860"/>
        <w:rPr>
          <w:rFonts w:ascii="Courier New" w:hAnsi="Courier New" w:cs="Courier New"/>
          <w:sz w:val="20"/>
          <w:szCs w:val="20"/>
        </w:rPr>
      </w:pPr>
      <w:r w:rsidRPr="00D4099A">
        <w:rPr>
          <w:rFonts w:ascii="Courier New" w:hAnsi="Courier New" w:cs="Courier New"/>
          <w:sz w:val="20"/>
          <w:szCs w:val="20"/>
        </w:rPr>
        <w:t>};</w:t>
      </w:r>
    </w:p>
    <w:p w:rsidR="00C43EF0" w:rsidRPr="00D4099A" w:rsidRDefault="00C43EF0" w:rsidP="00C43EF0"/>
    <w:p w:rsidR="00E647AC" w:rsidRPr="00D4099A" w:rsidRDefault="00B13881" w:rsidP="006F0243">
      <w:pPr>
        <w:pStyle w:val="ListParagraph"/>
        <w:numPr>
          <w:ilvl w:val="0"/>
          <w:numId w:val="30"/>
        </w:numPr>
      </w:pPr>
      <w:r w:rsidRPr="00D4099A">
        <w:t>Add</w:t>
      </w:r>
      <w:r w:rsidR="00E647AC" w:rsidRPr="00D4099A">
        <w:t xml:space="preserve"> public</w:t>
      </w:r>
      <w:r w:rsidRPr="00D4099A">
        <w:t xml:space="preserve"> </w:t>
      </w:r>
      <w:r w:rsidR="00E647AC" w:rsidRPr="00D4099A">
        <w:t xml:space="preserve">method </w:t>
      </w:r>
      <w:r w:rsidR="003207E9" w:rsidRPr="00D4099A">
        <w:rPr>
          <w:rFonts w:ascii="Courier New" w:hAnsi="Courier New" w:cs="Courier New"/>
          <w:sz w:val="20"/>
        </w:rPr>
        <w:t xml:space="preserve">void </w:t>
      </w:r>
      <w:proofErr w:type="gramStart"/>
      <w:r w:rsidR="003207E9" w:rsidRPr="00D4099A">
        <w:rPr>
          <w:rFonts w:ascii="Courier New" w:hAnsi="Courier New" w:cs="Courier New"/>
          <w:sz w:val="20"/>
        </w:rPr>
        <w:t>print(</w:t>
      </w:r>
      <w:proofErr w:type="gramEnd"/>
      <w:r w:rsidR="003207E9" w:rsidRPr="00D4099A">
        <w:rPr>
          <w:rFonts w:ascii="Courier New" w:hAnsi="Courier New" w:cs="Courier New"/>
          <w:sz w:val="20"/>
        </w:rPr>
        <w:t>const string&amp;);</w:t>
      </w:r>
      <w:r w:rsidR="00170A30" w:rsidRPr="00D4099A">
        <w:rPr>
          <w:rFonts w:ascii="Courier New" w:hAnsi="Courier New" w:cs="Courier New"/>
          <w:sz w:val="18"/>
        </w:rPr>
        <w:t xml:space="preserve"> </w:t>
      </w:r>
      <w:r w:rsidRPr="00D4099A">
        <w:t>that print</w:t>
      </w:r>
      <w:r w:rsidR="003207E9" w:rsidRPr="00D4099A">
        <w:t xml:space="preserve">s the received text </w:t>
      </w:r>
      <w:r w:rsidR="00170A30" w:rsidRPr="00D4099A">
        <w:t xml:space="preserve">to the </w:t>
      </w:r>
      <w:proofErr w:type="spellStart"/>
      <w:r w:rsidR="00170A30" w:rsidRPr="00D4099A">
        <w:rPr>
          <w:rFonts w:ascii="Courier New" w:hAnsi="Courier New" w:cs="Courier New"/>
          <w:sz w:val="18"/>
        </w:rPr>
        <w:t>cout</w:t>
      </w:r>
      <w:proofErr w:type="spellEnd"/>
      <w:r w:rsidR="00170A30" w:rsidRPr="00D4099A">
        <w:t xml:space="preserve">. </w:t>
      </w:r>
    </w:p>
    <w:p w:rsidR="00E647AC" w:rsidRPr="00D4099A" w:rsidRDefault="00B13881" w:rsidP="006F0243">
      <w:pPr>
        <w:pStyle w:val="ListParagraph"/>
        <w:numPr>
          <w:ilvl w:val="0"/>
          <w:numId w:val="30"/>
        </w:numPr>
      </w:pPr>
      <w:r w:rsidRPr="00D4099A">
        <w:t xml:space="preserve">Use the class in </w:t>
      </w:r>
      <w:proofErr w:type="gramStart"/>
      <w:r w:rsidRPr="00D4099A">
        <w:rPr>
          <w:rFonts w:ascii="Courier New" w:hAnsi="Courier New" w:cs="Courier New"/>
          <w:sz w:val="20"/>
          <w:szCs w:val="20"/>
        </w:rPr>
        <w:t>main</w:t>
      </w:r>
      <w:r w:rsidR="003207E9" w:rsidRPr="00D4099A">
        <w:rPr>
          <w:rFonts w:ascii="Courier New" w:hAnsi="Courier New" w:cs="Courier New"/>
          <w:sz w:val="20"/>
          <w:szCs w:val="20"/>
        </w:rPr>
        <w:t>(</w:t>
      </w:r>
      <w:proofErr w:type="gramEnd"/>
      <w:r w:rsidR="003207E9" w:rsidRPr="00D4099A">
        <w:rPr>
          <w:rFonts w:ascii="Courier New" w:hAnsi="Courier New" w:cs="Courier New"/>
          <w:sz w:val="20"/>
          <w:szCs w:val="20"/>
        </w:rPr>
        <w:t>)</w:t>
      </w:r>
      <w:r w:rsidR="003207E9" w:rsidRPr="00D4099A">
        <w:t>:</w:t>
      </w:r>
      <w:r w:rsidRPr="00D4099A">
        <w:rPr>
          <w:rFonts w:ascii="Courier New" w:hAnsi="Courier New" w:cs="Courier New"/>
          <w:sz w:val="20"/>
          <w:szCs w:val="20"/>
        </w:rPr>
        <w:t xml:space="preserve"> </w:t>
      </w:r>
      <w:r w:rsidR="003207E9" w:rsidRPr="00D4099A">
        <w:rPr>
          <w:rFonts w:ascii="Courier New" w:hAnsi="Courier New" w:cs="Courier New"/>
          <w:sz w:val="20"/>
          <w:szCs w:val="20"/>
        </w:rPr>
        <w:t>Singleton</w:t>
      </w:r>
      <w:r w:rsidRPr="00D4099A">
        <w:rPr>
          <w:rFonts w:ascii="Courier New" w:hAnsi="Courier New" w:cs="Courier New"/>
          <w:sz w:val="20"/>
          <w:szCs w:val="20"/>
        </w:rPr>
        <w:t>::instance().print(</w:t>
      </w:r>
      <w:r w:rsidR="00170A30" w:rsidRPr="00D4099A">
        <w:rPr>
          <w:rFonts w:ascii="Courier New" w:hAnsi="Courier New" w:cs="Courier New"/>
          <w:sz w:val="20"/>
          <w:szCs w:val="20"/>
        </w:rPr>
        <w:t>“Test!”</w:t>
      </w:r>
      <w:r w:rsidRPr="00D4099A">
        <w:rPr>
          <w:rFonts w:ascii="Courier New" w:hAnsi="Courier New" w:cs="Courier New"/>
          <w:sz w:val="20"/>
          <w:szCs w:val="20"/>
        </w:rPr>
        <w:t>)</w:t>
      </w:r>
      <w:r w:rsidRPr="00D4099A">
        <w:rPr>
          <w:szCs w:val="20"/>
        </w:rPr>
        <w:t>.</w:t>
      </w:r>
    </w:p>
    <w:p w:rsidR="00D4099A" w:rsidRDefault="00D4099A" w:rsidP="00D4099A">
      <w:pPr>
        <w:ind w:left="360"/>
      </w:pPr>
    </w:p>
    <w:p w:rsidR="00D4099A" w:rsidRPr="00D4099A" w:rsidRDefault="00D4099A" w:rsidP="00D4099A">
      <w:pPr>
        <w:ind w:left="360"/>
      </w:pPr>
      <w:r>
        <w:lastRenderedPageBreak/>
        <w:t xml:space="preserve">Thanks to the use of static method, we </w:t>
      </w:r>
      <w:proofErr w:type="gramStart"/>
      <w:r>
        <w:t>are able to</w:t>
      </w:r>
      <w:proofErr w:type="gramEnd"/>
      <w:r>
        <w:t xml:space="preserve"> use it even if no instance of Singleton class exists. Then the method upon being called creates the static instance of Singleton (it can use the private constructor).</w:t>
      </w:r>
    </w:p>
    <w:p w:rsidR="00E43D42" w:rsidRPr="00D4099A" w:rsidRDefault="00E43D42" w:rsidP="00E43D42"/>
    <w:p w:rsidR="00E43D42" w:rsidRPr="00D4099A" w:rsidRDefault="00E43D42" w:rsidP="00E43D42">
      <w:pPr>
        <w:pStyle w:val="Heading1"/>
        <w:numPr>
          <w:ilvl w:val="1"/>
          <w:numId w:val="19"/>
        </w:numPr>
      </w:pPr>
      <w:r w:rsidRPr="00D4099A">
        <w:t xml:space="preserve">  </w:t>
      </w:r>
      <w:bookmarkStart w:id="3" w:name="_Toc376438509"/>
      <w:r w:rsidRPr="00D4099A">
        <w:t>Operator overloading</w:t>
      </w:r>
      <w:bookmarkEnd w:id="3"/>
    </w:p>
    <w:p w:rsidR="00E43D42" w:rsidRPr="00D4099A" w:rsidRDefault="00E43D42" w:rsidP="00E43D42"/>
    <w:p w:rsidR="00E43D42" w:rsidRPr="00D4099A" w:rsidRDefault="00E43D42" w:rsidP="00E43D42">
      <w:pPr>
        <w:ind w:left="360"/>
      </w:pPr>
      <w:r w:rsidRPr="00D4099A">
        <w:t>In this exercise you will overload several operators for a given class.</w:t>
      </w:r>
    </w:p>
    <w:p w:rsidR="00E43D42" w:rsidRPr="00D4099A" w:rsidRDefault="00E43D42" w:rsidP="00E43D42">
      <w:pPr>
        <w:ind w:left="360"/>
      </w:pPr>
    </w:p>
    <w:p w:rsidR="00BA7CE0" w:rsidRPr="00D4099A" w:rsidRDefault="00E43D42" w:rsidP="00E43D42">
      <w:pPr>
        <w:pStyle w:val="ListParagraph"/>
        <w:numPr>
          <w:ilvl w:val="0"/>
          <w:numId w:val="31"/>
        </w:numPr>
      </w:pPr>
      <w:r w:rsidRPr="00D4099A">
        <w:t xml:space="preserve">Create a </w:t>
      </w:r>
      <w:r w:rsidR="00BA7CE0" w:rsidRPr="00D4099A">
        <w:t>structure</w:t>
      </w:r>
      <w:r w:rsidRPr="00D4099A">
        <w:t xml:space="preserve"> </w:t>
      </w:r>
      <w:r w:rsidR="00D610DB" w:rsidRPr="00D4099A">
        <w:rPr>
          <w:rFonts w:ascii="Courier New" w:hAnsi="Courier New" w:cs="Courier New"/>
          <w:sz w:val="20"/>
          <w:szCs w:val="20"/>
        </w:rPr>
        <w:t>Vector</w:t>
      </w:r>
      <w:r w:rsidR="00BA7CE0" w:rsidRPr="00D4099A">
        <w:t>:</w:t>
      </w:r>
    </w:p>
    <w:p w:rsidR="00BA7CE0" w:rsidRPr="00D4099A" w:rsidRDefault="00BA7CE0" w:rsidP="00BA7CE0">
      <w:pPr>
        <w:pStyle w:val="ListParagraph"/>
        <w:ind w:left="1080"/>
      </w:pPr>
    </w:p>
    <w:p w:rsidR="00BA7CE0" w:rsidRPr="00D4099A" w:rsidRDefault="00BA7CE0" w:rsidP="00BA7CE0">
      <w:pPr>
        <w:pStyle w:val="HTMLPreformatted"/>
        <w:ind w:firstLine="2970"/>
      </w:pPr>
      <w:r w:rsidRPr="00D4099A">
        <w:t>struct Vector</w:t>
      </w:r>
    </w:p>
    <w:p w:rsidR="00BA7CE0" w:rsidRPr="00D4099A" w:rsidRDefault="00BA7CE0" w:rsidP="00BA7CE0">
      <w:pPr>
        <w:pStyle w:val="HTMLPreformatted"/>
        <w:ind w:firstLine="2970"/>
      </w:pPr>
      <w:r w:rsidRPr="00D4099A">
        <w:t>{</w:t>
      </w:r>
    </w:p>
    <w:p w:rsidR="00BA7CE0" w:rsidRPr="00D4099A" w:rsidRDefault="00BA7CE0" w:rsidP="00BA7CE0">
      <w:pPr>
        <w:pStyle w:val="HTMLPreformatted"/>
        <w:ind w:firstLine="2970"/>
      </w:pPr>
      <w:r w:rsidRPr="00D4099A">
        <w:t xml:space="preserve">    double dx, </w:t>
      </w:r>
      <w:proofErr w:type="spellStart"/>
      <w:r w:rsidRPr="00D4099A">
        <w:t>dy</w:t>
      </w:r>
      <w:proofErr w:type="spellEnd"/>
      <w:r w:rsidRPr="00D4099A">
        <w:t>;</w:t>
      </w:r>
    </w:p>
    <w:p w:rsidR="00BA7CE0" w:rsidRPr="00D4099A" w:rsidRDefault="00BA7CE0" w:rsidP="00BA7CE0">
      <w:pPr>
        <w:pStyle w:val="HTMLPreformatted"/>
        <w:ind w:firstLine="2970"/>
      </w:pPr>
      <w:r w:rsidRPr="00D4099A">
        <w:t>};</w:t>
      </w:r>
    </w:p>
    <w:p w:rsidR="00E43D42" w:rsidRPr="00D4099A" w:rsidRDefault="00E43D42" w:rsidP="00BA7CE0"/>
    <w:p w:rsidR="00E43D42" w:rsidRPr="00D4099A" w:rsidRDefault="00E43D42" w:rsidP="00E43D42">
      <w:pPr>
        <w:pStyle w:val="ListParagraph"/>
        <w:numPr>
          <w:ilvl w:val="0"/>
          <w:numId w:val="31"/>
        </w:numPr>
      </w:pPr>
      <w:r w:rsidRPr="00D4099A">
        <w:t>Add a public method</w:t>
      </w:r>
      <w:r w:rsidR="00BA7CE0" w:rsidRPr="00D4099A">
        <w:t xml:space="preserve">: </w:t>
      </w:r>
      <w:r w:rsidR="00BA7CE0" w:rsidRPr="00D4099A">
        <w:rPr>
          <w:rFonts w:ascii="Courier New" w:hAnsi="Courier New" w:cs="Courier New"/>
          <w:sz w:val="20"/>
          <w:szCs w:val="20"/>
        </w:rPr>
        <w:t xml:space="preserve">Vector </w:t>
      </w:r>
      <w:proofErr w:type="gramStart"/>
      <w:r w:rsidR="00BA7CE0" w:rsidRPr="00D4099A">
        <w:rPr>
          <w:rFonts w:ascii="Courier New" w:hAnsi="Courier New" w:cs="Courier New"/>
          <w:sz w:val="20"/>
          <w:szCs w:val="20"/>
        </w:rPr>
        <w:t>add(</w:t>
      </w:r>
      <w:proofErr w:type="gramEnd"/>
      <w:r w:rsidR="00BA7CE0" w:rsidRPr="00D4099A">
        <w:rPr>
          <w:rFonts w:ascii="Courier New" w:hAnsi="Courier New" w:cs="Courier New"/>
          <w:sz w:val="20"/>
          <w:szCs w:val="20"/>
        </w:rPr>
        <w:t>const Vector&amp;);</w:t>
      </w:r>
      <w:r w:rsidRPr="00D4099A">
        <w:t xml:space="preserve"> that returns a </w:t>
      </w:r>
      <w:r w:rsidR="00BA7CE0" w:rsidRPr="00D4099A">
        <w:rPr>
          <w:rFonts w:ascii="Courier New" w:hAnsi="Courier New" w:cs="Courier New"/>
          <w:sz w:val="20"/>
          <w:szCs w:val="20"/>
        </w:rPr>
        <w:t>Vector</w:t>
      </w:r>
      <w:r w:rsidR="00BA7CE0" w:rsidRPr="00D4099A">
        <w:t xml:space="preserve"> </w:t>
      </w:r>
      <w:r w:rsidRPr="00D4099A">
        <w:t xml:space="preserve">that is a sum of the given </w:t>
      </w:r>
      <w:r w:rsidR="00BA7CE0" w:rsidRPr="00D4099A">
        <w:t>argument</w:t>
      </w:r>
      <w:r w:rsidRPr="00D4099A">
        <w:rPr>
          <w:rFonts w:ascii="Courier New" w:hAnsi="Courier New" w:cs="Courier New"/>
        </w:rPr>
        <w:t xml:space="preserve"> </w:t>
      </w:r>
      <w:r w:rsidRPr="00D4099A">
        <w:t xml:space="preserve">and the </w:t>
      </w:r>
      <w:r w:rsidR="00BA7CE0" w:rsidRPr="00D4099A">
        <w:rPr>
          <w:rFonts w:ascii="Courier New" w:hAnsi="Courier New" w:cs="Courier New"/>
          <w:sz w:val="20"/>
          <w:szCs w:val="20"/>
        </w:rPr>
        <w:t>Vector</w:t>
      </w:r>
      <w:r w:rsidR="00BA7CE0" w:rsidRPr="00D4099A">
        <w:t xml:space="preserve"> </w:t>
      </w:r>
      <w:r w:rsidRPr="00D4099A">
        <w:t>the method was called upon.</w:t>
      </w:r>
    </w:p>
    <w:p w:rsidR="00BA7CE0" w:rsidRPr="00D4099A" w:rsidRDefault="00BA7CE0" w:rsidP="00E43D42">
      <w:pPr>
        <w:pStyle w:val="ListParagraph"/>
        <w:numPr>
          <w:ilvl w:val="0"/>
          <w:numId w:val="31"/>
        </w:numPr>
      </w:pPr>
      <w:r w:rsidRPr="00D4099A">
        <w:t xml:space="preserve">Use the method in </w:t>
      </w:r>
      <w:proofErr w:type="gramStart"/>
      <w:r w:rsidRPr="00D4099A">
        <w:rPr>
          <w:rFonts w:ascii="Courier New" w:hAnsi="Courier New" w:cs="Courier New"/>
          <w:sz w:val="20"/>
        </w:rPr>
        <w:t>main(</w:t>
      </w:r>
      <w:proofErr w:type="gramEnd"/>
      <w:r w:rsidRPr="00D4099A">
        <w:rPr>
          <w:rFonts w:ascii="Courier New" w:hAnsi="Courier New" w:cs="Courier New"/>
          <w:sz w:val="20"/>
        </w:rPr>
        <w:t>)</w:t>
      </w:r>
      <w:r w:rsidRPr="00D4099A">
        <w:t>.</w:t>
      </w:r>
    </w:p>
    <w:p w:rsidR="00E43D42" w:rsidRPr="00D4099A" w:rsidRDefault="00E43D42" w:rsidP="00E43D42">
      <w:pPr>
        <w:pStyle w:val="ListParagraph"/>
        <w:numPr>
          <w:ilvl w:val="0"/>
          <w:numId w:val="31"/>
        </w:numPr>
      </w:pPr>
      <w:r w:rsidRPr="00D4099A">
        <w:t xml:space="preserve">Change the name of the method to </w:t>
      </w:r>
      <w:r w:rsidR="00BA7CE0" w:rsidRPr="00D4099A">
        <w:rPr>
          <w:rFonts w:ascii="Courier New" w:hAnsi="Courier New" w:cs="Courier New"/>
          <w:sz w:val="20"/>
        </w:rPr>
        <w:t>operator+</w:t>
      </w:r>
      <w:r w:rsidRPr="00D4099A">
        <w:t>.</w:t>
      </w:r>
      <w:r w:rsidRPr="00D4099A">
        <w:rPr>
          <w:sz w:val="36"/>
        </w:rPr>
        <w:t xml:space="preserve"> </w:t>
      </w:r>
      <w:r w:rsidRPr="00D4099A">
        <w:t>Use the new way of calling this method.</w:t>
      </w:r>
    </w:p>
    <w:p w:rsidR="007E69D4" w:rsidRPr="00D4099A" w:rsidRDefault="0039135E" w:rsidP="00E43D42">
      <w:pPr>
        <w:pStyle w:val="ListParagraph"/>
        <w:numPr>
          <w:ilvl w:val="0"/>
          <w:numId w:val="31"/>
        </w:numPr>
      </w:pPr>
      <w:r w:rsidRPr="00D4099A">
        <w:t>Overload the</w:t>
      </w:r>
      <w:r w:rsidR="00BA7CE0" w:rsidRPr="00D4099A">
        <w:t xml:space="preserve"> </w:t>
      </w:r>
      <w:r w:rsidR="00BA7CE0" w:rsidRPr="00D4099A">
        <w:rPr>
          <w:rFonts w:ascii="Courier New" w:hAnsi="Courier New" w:cs="Courier New"/>
          <w:sz w:val="20"/>
        </w:rPr>
        <w:t>operator++</w:t>
      </w:r>
      <w:r w:rsidRPr="00D4099A">
        <w:t xml:space="preserve"> that will increase the length </w:t>
      </w:r>
      <w:r w:rsidR="00BA7CE0" w:rsidRPr="00D4099A">
        <w:t xml:space="preserve">of each </w:t>
      </w:r>
      <w:r w:rsidR="007E69D4" w:rsidRPr="00D4099A">
        <w:t>component (</w:t>
      </w:r>
      <w:r w:rsidR="007E69D4" w:rsidRPr="00D4099A">
        <w:rPr>
          <w:rFonts w:ascii="Courier New" w:hAnsi="Courier New" w:cs="Courier New"/>
          <w:sz w:val="20"/>
          <w:szCs w:val="20"/>
        </w:rPr>
        <w:t>dx</w:t>
      </w:r>
      <w:r w:rsidR="007E69D4" w:rsidRPr="00D4099A">
        <w:rPr>
          <w:szCs w:val="20"/>
        </w:rPr>
        <w:t>,</w:t>
      </w:r>
      <w:r w:rsidR="007E69D4" w:rsidRPr="00D409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69D4" w:rsidRPr="00D4099A">
        <w:rPr>
          <w:rFonts w:ascii="Courier New" w:hAnsi="Courier New" w:cs="Courier New"/>
          <w:sz w:val="20"/>
          <w:szCs w:val="20"/>
        </w:rPr>
        <w:t>dy</w:t>
      </w:r>
      <w:proofErr w:type="spellEnd"/>
      <w:r w:rsidR="007E69D4" w:rsidRPr="00D4099A">
        <w:t>).</w:t>
      </w:r>
    </w:p>
    <w:p w:rsidR="00E45EC2" w:rsidRPr="00D4099A" w:rsidRDefault="00E45EC2" w:rsidP="00E43D42">
      <w:pPr>
        <w:pStyle w:val="ListParagraph"/>
        <w:numPr>
          <w:ilvl w:val="0"/>
          <w:numId w:val="31"/>
        </w:numPr>
      </w:pPr>
      <w:r w:rsidRPr="00D4099A">
        <w:t xml:space="preserve">Choose and overload an operator for class </w:t>
      </w:r>
      <w:r w:rsidR="007E69D4" w:rsidRPr="00D4099A">
        <w:rPr>
          <w:rFonts w:ascii="Courier New" w:hAnsi="Courier New" w:cs="Courier New"/>
          <w:sz w:val="20"/>
          <w:szCs w:val="20"/>
        </w:rPr>
        <w:t>Vector</w:t>
      </w:r>
      <w:r w:rsidR="007E69D4" w:rsidRPr="00D4099A">
        <w:t xml:space="preserve"> </w:t>
      </w:r>
      <w:r w:rsidRPr="00D4099A">
        <w:t>that will return the given vector turned by 180 degree.</w:t>
      </w:r>
    </w:p>
    <w:p w:rsidR="00D357AC" w:rsidRPr="00D4099A" w:rsidRDefault="00D357AC" w:rsidP="00D357AC"/>
    <w:p w:rsidR="00AC5FFD" w:rsidRPr="00D4099A" w:rsidRDefault="00AC5FFD" w:rsidP="00AC5FFD">
      <w:pPr>
        <w:pStyle w:val="Heading1"/>
      </w:pPr>
      <w:bookmarkStart w:id="4" w:name="_Toc376438510"/>
      <w:r w:rsidRPr="00D4099A">
        <w:t>Inheritance</w:t>
      </w:r>
      <w:bookmarkEnd w:id="4"/>
    </w:p>
    <w:p w:rsidR="00AC5FFD" w:rsidRPr="00D4099A" w:rsidRDefault="00AC5FFD" w:rsidP="00AC5FFD"/>
    <w:p w:rsidR="00AC5FFD" w:rsidRPr="00D4099A" w:rsidRDefault="00AC5FFD" w:rsidP="00AC5FFD">
      <w:pPr>
        <w:ind w:left="360"/>
      </w:pPr>
      <w:r w:rsidRPr="00D4099A">
        <w:t>Inheritance allows to create classes which are derived from other classes, so that they automatically include some of its "parent's" members, plus its own.</w:t>
      </w:r>
    </w:p>
    <w:p w:rsidR="00AC5FFD" w:rsidRPr="00D4099A" w:rsidRDefault="00AC5FFD" w:rsidP="00AC5FFD">
      <w:pPr>
        <w:ind w:left="360"/>
      </w:pPr>
    </w:p>
    <w:p w:rsidR="00AC5FFD" w:rsidRPr="00D4099A" w:rsidRDefault="0099291F" w:rsidP="00AC5FFD">
      <w:pPr>
        <w:pStyle w:val="ListParagraph"/>
        <w:numPr>
          <w:ilvl w:val="0"/>
          <w:numId w:val="32"/>
        </w:numPr>
      </w:pPr>
      <w:r w:rsidRPr="00D4099A">
        <w:t xml:space="preserve">Create </w:t>
      </w:r>
      <w:r w:rsidR="00BD66B4" w:rsidRPr="00D4099A">
        <w:rPr>
          <w:rFonts w:ascii="Courier New" w:hAnsi="Courier New" w:cs="Courier New"/>
          <w:sz w:val="20"/>
          <w:szCs w:val="20"/>
        </w:rPr>
        <w:t>class A</w:t>
      </w:r>
      <w:r w:rsidRPr="00D4099A">
        <w:t xml:space="preserve"> with private, protected and public member.</w:t>
      </w:r>
    </w:p>
    <w:p w:rsidR="0099291F" w:rsidRPr="00D4099A" w:rsidRDefault="0099291F" w:rsidP="00AC5FFD">
      <w:pPr>
        <w:pStyle w:val="ListParagraph"/>
        <w:numPr>
          <w:ilvl w:val="0"/>
          <w:numId w:val="32"/>
        </w:numPr>
      </w:pPr>
      <w:r w:rsidRPr="00D4099A">
        <w:t xml:space="preserve">Create </w:t>
      </w:r>
      <w:r w:rsidR="00BD66B4" w:rsidRPr="00D4099A">
        <w:rPr>
          <w:rFonts w:ascii="Courier New" w:hAnsi="Courier New" w:cs="Courier New"/>
          <w:sz w:val="20"/>
          <w:szCs w:val="20"/>
        </w:rPr>
        <w:t>class B</w:t>
      </w:r>
      <w:r w:rsidRPr="00D4099A">
        <w:t xml:space="preserve"> that </w:t>
      </w:r>
      <w:r w:rsidR="00D97CD6" w:rsidRPr="00D4099A">
        <w:t xml:space="preserve">derives </w:t>
      </w:r>
      <w:r w:rsidRPr="00D4099A">
        <w:t xml:space="preserve">from </w:t>
      </w:r>
      <w:r w:rsidR="00BD66B4" w:rsidRPr="00D4099A">
        <w:rPr>
          <w:rFonts w:ascii="Courier New" w:hAnsi="Courier New" w:cs="Courier New"/>
          <w:sz w:val="20"/>
          <w:szCs w:val="20"/>
        </w:rPr>
        <w:t>A</w:t>
      </w:r>
      <w:r w:rsidRPr="00D4099A">
        <w:t xml:space="preserve"> </w:t>
      </w:r>
      <w:r w:rsidRPr="00D4099A">
        <w:rPr>
          <w:szCs w:val="18"/>
        </w:rPr>
        <w:t>publicly</w:t>
      </w:r>
      <w:r w:rsidRPr="00D4099A">
        <w:t>. Try to access the inherited fields using</w:t>
      </w:r>
      <w:r w:rsidR="00BD66B4" w:rsidRPr="00D4099A">
        <w:t xml:space="preserve"> instance of</w:t>
      </w:r>
      <w:r w:rsidRPr="00D4099A">
        <w:t xml:space="preserve"> </w:t>
      </w:r>
      <w:r w:rsidR="00BD66B4" w:rsidRPr="00D4099A">
        <w:rPr>
          <w:rFonts w:ascii="Courier New" w:hAnsi="Courier New" w:cs="Courier New"/>
          <w:sz w:val="20"/>
          <w:szCs w:val="20"/>
        </w:rPr>
        <w:t>class B</w:t>
      </w:r>
      <w:r w:rsidRPr="00D4099A">
        <w:t>.</w:t>
      </w:r>
    </w:p>
    <w:p w:rsidR="004C1C18" w:rsidRPr="00D4099A" w:rsidRDefault="0099291F" w:rsidP="004C1C18">
      <w:pPr>
        <w:pStyle w:val="ListParagraph"/>
        <w:numPr>
          <w:ilvl w:val="0"/>
          <w:numId w:val="32"/>
        </w:numPr>
      </w:pPr>
      <w:r w:rsidRPr="00D4099A">
        <w:t xml:space="preserve">Change the inheritance to </w:t>
      </w:r>
      <w:r w:rsidRPr="00D4099A">
        <w:rPr>
          <w:szCs w:val="18"/>
        </w:rPr>
        <w:t>protected</w:t>
      </w:r>
      <w:r w:rsidRPr="00D4099A">
        <w:rPr>
          <w:sz w:val="36"/>
        </w:rPr>
        <w:t xml:space="preserve"> </w:t>
      </w:r>
      <w:r w:rsidRPr="00D4099A">
        <w:t xml:space="preserve">and then to </w:t>
      </w:r>
      <w:r w:rsidRPr="00D4099A">
        <w:rPr>
          <w:szCs w:val="18"/>
        </w:rPr>
        <w:t>private</w:t>
      </w:r>
      <w:r w:rsidRPr="00D4099A">
        <w:t>. See what happens.</w:t>
      </w:r>
    </w:p>
    <w:p w:rsidR="00AC5FFD" w:rsidRPr="00D4099A" w:rsidRDefault="00AC5FFD" w:rsidP="00AC5FFD">
      <w:pPr>
        <w:pStyle w:val="Heading1"/>
        <w:numPr>
          <w:ilvl w:val="1"/>
          <w:numId w:val="19"/>
        </w:numPr>
      </w:pPr>
      <w:r w:rsidRPr="00D4099A">
        <w:t xml:space="preserve">  </w:t>
      </w:r>
      <w:bookmarkStart w:id="5" w:name="_Toc376438511"/>
      <w:r w:rsidRPr="00D4099A">
        <w:t>Constructors and Destructors call order</w:t>
      </w:r>
      <w:bookmarkEnd w:id="5"/>
    </w:p>
    <w:p w:rsidR="00AC5FFD" w:rsidRPr="00D4099A" w:rsidRDefault="00AC5FFD" w:rsidP="00AC5FFD"/>
    <w:p w:rsidR="00AC5FFD" w:rsidRPr="00D4099A" w:rsidRDefault="00AC5FFD" w:rsidP="00AC5FFD">
      <w:pPr>
        <w:pStyle w:val="ListParagraph"/>
        <w:numPr>
          <w:ilvl w:val="0"/>
          <w:numId w:val="17"/>
        </w:numPr>
      </w:pPr>
      <w:r w:rsidRPr="00D4099A">
        <w:t xml:space="preserve">Write a program with three classes: </w:t>
      </w:r>
      <w:r w:rsidR="00BD66B4" w:rsidRPr="00D4099A">
        <w:rPr>
          <w:rFonts w:ascii="Courier New" w:hAnsi="Courier New" w:cs="Courier New"/>
          <w:sz w:val="20"/>
          <w:szCs w:val="20"/>
        </w:rPr>
        <w:t>A</w:t>
      </w:r>
      <w:r w:rsidRPr="00D4099A">
        <w:t xml:space="preserve">, </w:t>
      </w:r>
      <w:r w:rsidR="00BD66B4" w:rsidRPr="00D4099A">
        <w:rPr>
          <w:rFonts w:ascii="Courier New" w:hAnsi="Courier New" w:cs="Courier New"/>
          <w:sz w:val="20"/>
          <w:szCs w:val="20"/>
        </w:rPr>
        <w:t>B</w:t>
      </w:r>
      <w:r w:rsidRPr="00D4099A">
        <w:t xml:space="preserve"> and </w:t>
      </w:r>
      <w:r w:rsidR="00BD66B4" w:rsidRPr="00D4099A">
        <w:rPr>
          <w:rFonts w:ascii="Courier New" w:hAnsi="Courier New" w:cs="Courier New"/>
          <w:sz w:val="20"/>
          <w:szCs w:val="20"/>
        </w:rPr>
        <w:t>C</w:t>
      </w:r>
      <w:r w:rsidRPr="00D4099A">
        <w:t xml:space="preserve">, where </w:t>
      </w:r>
      <w:r w:rsidR="00BD66B4" w:rsidRPr="00D4099A">
        <w:rPr>
          <w:rFonts w:ascii="Courier New" w:hAnsi="Courier New" w:cs="Courier New"/>
          <w:sz w:val="20"/>
          <w:szCs w:val="20"/>
        </w:rPr>
        <w:t>C</w:t>
      </w:r>
      <w:r w:rsidRPr="00D4099A">
        <w:t xml:space="preserve"> derives publicly from </w:t>
      </w:r>
      <w:r w:rsidR="00BD66B4" w:rsidRPr="00D4099A">
        <w:rPr>
          <w:rFonts w:ascii="Courier New" w:hAnsi="Courier New" w:cs="Courier New"/>
          <w:sz w:val="20"/>
          <w:szCs w:val="20"/>
        </w:rPr>
        <w:t>B</w:t>
      </w:r>
      <w:r w:rsidRPr="00D4099A">
        <w:t xml:space="preserve"> and </w:t>
      </w:r>
      <w:r w:rsidR="00BD66B4" w:rsidRPr="00D4099A">
        <w:rPr>
          <w:rFonts w:ascii="Courier New" w:hAnsi="Courier New" w:cs="Courier New"/>
          <w:sz w:val="20"/>
          <w:szCs w:val="20"/>
        </w:rPr>
        <w:t>B</w:t>
      </w:r>
      <w:r w:rsidRPr="00D4099A">
        <w:t xml:space="preserve"> derives publicly from </w:t>
      </w:r>
      <w:r w:rsidR="00BD66B4" w:rsidRPr="00D4099A">
        <w:rPr>
          <w:rFonts w:ascii="Courier New" w:hAnsi="Courier New" w:cs="Courier New"/>
          <w:sz w:val="20"/>
          <w:szCs w:val="20"/>
        </w:rPr>
        <w:t>A</w:t>
      </w:r>
      <w:r w:rsidRPr="00D4099A">
        <w:t>.</w:t>
      </w:r>
    </w:p>
    <w:p w:rsidR="00AC5FFD" w:rsidRPr="00D4099A" w:rsidRDefault="00AC5FFD" w:rsidP="00AC5FFD">
      <w:pPr>
        <w:pStyle w:val="ListParagraph"/>
        <w:numPr>
          <w:ilvl w:val="0"/>
          <w:numId w:val="17"/>
        </w:numPr>
      </w:pPr>
      <w:r w:rsidRPr="00D4099A">
        <w:t xml:space="preserve">In each class define constructor without parameters that </w:t>
      </w:r>
      <w:r w:rsidR="00BD66B4" w:rsidRPr="00D4099A">
        <w:t xml:space="preserve">announces itself to the </w:t>
      </w:r>
      <w:proofErr w:type="spellStart"/>
      <w:r w:rsidR="0099291F" w:rsidRPr="00D4099A">
        <w:rPr>
          <w:rFonts w:ascii="Courier New" w:hAnsi="Courier New" w:cs="Courier New"/>
          <w:sz w:val="18"/>
        </w:rPr>
        <w:t>cout</w:t>
      </w:r>
      <w:proofErr w:type="spellEnd"/>
      <w:r w:rsidR="00BD66B4" w:rsidRPr="00D4099A">
        <w:t>.</w:t>
      </w:r>
    </w:p>
    <w:p w:rsidR="00AC5FFD" w:rsidRPr="00D4099A" w:rsidRDefault="00AC5FFD" w:rsidP="00AC5FFD">
      <w:pPr>
        <w:pStyle w:val="ListParagraph"/>
        <w:numPr>
          <w:ilvl w:val="0"/>
          <w:numId w:val="17"/>
        </w:numPr>
      </w:pPr>
      <w:r w:rsidRPr="00D4099A">
        <w:t xml:space="preserve">In </w:t>
      </w:r>
      <w:proofErr w:type="gramStart"/>
      <w:r w:rsidRPr="00D4099A">
        <w:rPr>
          <w:rFonts w:ascii="Courier New" w:hAnsi="Courier New" w:cs="Courier New"/>
          <w:sz w:val="20"/>
        </w:rPr>
        <w:t>main(</w:t>
      </w:r>
      <w:proofErr w:type="gramEnd"/>
      <w:r w:rsidRPr="00D4099A">
        <w:rPr>
          <w:rFonts w:ascii="Courier New" w:hAnsi="Courier New" w:cs="Courier New"/>
          <w:sz w:val="20"/>
        </w:rPr>
        <w:t>)</w:t>
      </w:r>
      <w:r w:rsidRPr="00D4099A">
        <w:rPr>
          <w:sz w:val="28"/>
        </w:rPr>
        <w:t xml:space="preserve"> </w:t>
      </w:r>
      <w:r w:rsidRPr="00D4099A">
        <w:t xml:space="preserve">create an instance of class </w:t>
      </w:r>
      <w:r w:rsidR="00BD66B4" w:rsidRPr="00D4099A">
        <w:rPr>
          <w:rFonts w:ascii="Courier New" w:hAnsi="Courier New" w:cs="Courier New"/>
          <w:sz w:val="20"/>
          <w:szCs w:val="20"/>
        </w:rPr>
        <w:t>A</w:t>
      </w:r>
      <w:r w:rsidRPr="00D4099A">
        <w:t xml:space="preserve">, </w:t>
      </w:r>
      <w:r w:rsidR="00BD66B4" w:rsidRPr="00D4099A">
        <w:rPr>
          <w:rFonts w:ascii="Courier New" w:hAnsi="Courier New" w:cs="Courier New"/>
          <w:sz w:val="20"/>
          <w:szCs w:val="20"/>
        </w:rPr>
        <w:t>B</w:t>
      </w:r>
      <w:r w:rsidRPr="00D4099A">
        <w:t xml:space="preserve"> and </w:t>
      </w:r>
      <w:r w:rsidR="00BD66B4" w:rsidRPr="00D4099A">
        <w:rPr>
          <w:rFonts w:ascii="Courier New" w:hAnsi="Courier New" w:cs="Courier New"/>
          <w:sz w:val="20"/>
          <w:szCs w:val="20"/>
        </w:rPr>
        <w:t>C</w:t>
      </w:r>
      <w:r w:rsidRPr="00D4099A">
        <w:t>. Watch the order in which the constructors are called in each case.</w:t>
      </w:r>
    </w:p>
    <w:p w:rsidR="00AC5FFD" w:rsidRPr="00D4099A" w:rsidRDefault="00AC5FFD" w:rsidP="00AC5FFD">
      <w:pPr>
        <w:pStyle w:val="ListParagraph"/>
        <w:numPr>
          <w:ilvl w:val="0"/>
          <w:numId w:val="17"/>
        </w:numPr>
      </w:pPr>
      <w:r w:rsidRPr="00D4099A">
        <w:t xml:space="preserve">In each class define destructor in the same manner as you </w:t>
      </w:r>
      <w:r w:rsidR="00BD66B4" w:rsidRPr="00D4099A">
        <w:t xml:space="preserve">have </w:t>
      </w:r>
      <w:r w:rsidRPr="00D4099A">
        <w:t xml:space="preserve">defined constructors. Use </w:t>
      </w:r>
      <w:r w:rsidR="00BD66B4" w:rsidRPr="00D4099A">
        <w:t xml:space="preserve">operator </w:t>
      </w:r>
      <w:r w:rsidR="00BD66B4" w:rsidRPr="00D4099A">
        <w:rPr>
          <w:rFonts w:ascii="Courier New" w:hAnsi="Courier New" w:cs="Courier New"/>
          <w:sz w:val="20"/>
        </w:rPr>
        <w:t>new</w:t>
      </w:r>
      <w:r w:rsidRPr="00D4099A">
        <w:t xml:space="preserve"> and </w:t>
      </w:r>
      <w:r w:rsidR="00BD66B4" w:rsidRPr="00D4099A">
        <w:rPr>
          <w:rFonts w:ascii="Courier New" w:hAnsi="Courier New" w:cs="Courier New"/>
          <w:sz w:val="20"/>
        </w:rPr>
        <w:t>delete</w:t>
      </w:r>
      <w:r w:rsidRPr="00D4099A">
        <w:rPr>
          <w:sz w:val="20"/>
        </w:rPr>
        <w:t xml:space="preserve"> </w:t>
      </w:r>
      <w:r w:rsidRPr="00D4099A">
        <w:t xml:space="preserve">on a class </w:t>
      </w:r>
      <w:r w:rsidR="00BD66B4" w:rsidRPr="00D4099A">
        <w:rPr>
          <w:rFonts w:ascii="Courier New" w:hAnsi="Courier New" w:cs="Courier New"/>
          <w:sz w:val="20"/>
          <w:szCs w:val="20"/>
        </w:rPr>
        <w:t>C</w:t>
      </w:r>
      <w:r w:rsidRPr="00D4099A">
        <w:t>. Watch the order in which the destructors are called.</w:t>
      </w:r>
    </w:p>
    <w:p w:rsidR="00AC5FFD" w:rsidRPr="00D4099A" w:rsidRDefault="00AC5FFD" w:rsidP="00AC5FFD"/>
    <w:p w:rsidR="00E43D42" w:rsidRPr="00D4099A" w:rsidRDefault="0039135E" w:rsidP="0039135E">
      <w:pPr>
        <w:pStyle w:val="Heading1"/>
      </w:pPr>
      <w:bookmarkStart w:id="6" w:name="_Toc376438512"/>
      <w:r w:rsidRPr="00D4099A">
        <w:lastRenderedPageBreak/>
        <w:t>Polymorphism</w:t>
      </w:r>
      <w:bookmarkEnd w:id="6"/>
    </w:p>
    <w:p w:rsidR="0039135E" w:rsidRPr="00D4099A" w:rsidRDefault="0039135E" w:rsidP="0039135E"/>
    <w:p w:rsidR="0039135E" w:rsidRPr="00D4099A" w:rsidRDefault="0039135E" w:rsidP="0039135E">
      <w:pPr>
        <w:ind w:left="360"/>
      </w:pPr>
      <w:r w:rsidRPr="00D4099A">
        <w:t>In this exercise you will see how the polymorphism works.</w:t>
      </w:r>
    </w:p>
    <w:p w:rsidR="0039135E" w:rsidRPr="00D4099A" w:rsidRDefault="0039135E" w:rsidP="0039135E"/>
    <w:p w:rsidR="00D610DB" w:rsidRPr="00D4099A" w:rsidRDefault="00D610DB" w:rsidP="0039135E">
      <w:pPr>
        <w:pStyle w:val="ListParagraph"/>
        <w:numPr>
          <w:ilvl w:val="0"/>
          <w:numId w:val="15"/>
        </w:numPr>
      </w:pPr>
      <w:r w:rsidRPr="00D4099A">
        <w:t>Write the following program:</w:t>
      </w:r>
      <w:r w:rsidR="00305416">
        <w:tab/>
      </w:r>
      <w:r w:rsidR="00305416">
        <w:tab/>
      </w:r>
      <w:r w:rsidR="00305416">
        <w:tab/>
      </w:r>
      <w:r w:rsidR="00305416">
        <w:tab/>
      </w:r>
      <w:r w:rsidR="00305416">
        <w:tab/>
      </w:r>
      <w:r w:rsidR="00305416">
        <w:tab/>
      </w:r>
      <w:r w:rsidR="00305416">
        <w:tab/>
      </w:r>
      <w:r w:rsidR="00305416">
        <w:tab/>
      </w:r>
      <w:r w:rsidR="00305416">
        <w:tab/>
      </w:r>
    </w:p>
    <w:p w:rsidR="00D610DB" w:rsidRPr="00D4099A" w:rsidRDefault="00D610DB" w:rsidP="00D610DB">
      <w:pPr>
        <w:pStyle w:val="ListParagraph"/>
        <w:numPr>
          <w:ilvl w:val="1"/>
          <w:numId w:val="15"/>
        </w:numPr>
      </w:pPr>
      <w:r w:rsidRPr="00D4099A">
        <w:t xml:space="preserve">Create a class </w:t>
      </w:r>
      <w:r w:rsidRPr="00D4099A">
        <w:rPr>
          <w:rFonts w:ascii="Courier New" w:hAnsi="Courier New" w:cs="Courier New"/>
          <w:sz w:val="20"/>
          <w:szCs w:val="20"/>
        </w:rPr>
        <w:t>Animal</w:t>
      </w:r>
      <w:r w:rsidRPr="00D4099A">
        <w:rPr>
          <w:szCs w:val="20"/>
        </w:rPr>
        <w:t>:</w:t>
      </w:r>
    </w:p>
    <w:p w:rsidR="00D610DB" w:rsidRPr="00D4099A" w:rsidRDefault="00D610DB" w:rsidP="00D610DB">
      <w:pPr>
        <w:pStyle w:val="ListParagraph"/>
        <w:ind w:left="1800"/>
      </w:pPr>
    </w:p>
    <w:p w:rsidR="00D610DB" w:rsidRPr="00D4099A" w:rsidRDefault="00F46BB9" w:rsidP="00D610DB">
      <w:pPr>
        <w:pStyle w:val="HTMLPreformatted"/>
        <w:ind w:firstLine="2860"/>
      </w:pPr>
      <w:r>
        <w:t>struct</w:t>
      </w:r>
      <w:r w:rsidR="00D610DB" w:rsidRPr="00D4099A">
        <w:t xml:space="preserve"> Animal</w:t>
      </w:r>
    </w:p>
    <w:p w:rsidR="00D610DB" w:rsidRPr="00D4099A" w:rsidRDefault="00D610DB" w:rsidP="00D610DB">
      <w:pPr>
        <w:pStyle w:val="HTMLPreformatted"/>
        <w:ind w:firstLine="2860"/>
      </w:pPr>
      <w:r w:rsidRPr="00D4099A">
        <w:t>{</w:t>
      </w:r>
    </w:p>
    <w:p w:rsidR="00D610DB" w:rsidRDefault="00D610DB" w:rsidP="00D610DB">
      <w:pPr>
        <w:pStyle w:val="HTMLPreformatted"/>
        <w:ind w:firstLine="2860"/>
      </w:pPr>
      <w:r w:rsidRPr="00D4099A">
        <w:t xml:space="preserve">    virtual void </w:t>
      </w:r>
      <w:proofErr w:type="gramStart"/>
      <w:r w:rsidRPr="00D4099A">
        <w:rPr>
          <w:i/>
          <w:iCs/>
        </w:rPr>
        <w:t>show</w:t>
      </w:r>
      <w:r w:rsidRPr="00D4099A">
        <w:t>(</w:t>
      </w:r>
      <w:proofErr w:type="gramEnd"/>
      <w:r w:rsidRPr="00D4099A">
        <w:t>) = 0;</w:t>
      </w:r>
    </w:p>
    <w:p w:rsidR="00F46BB9" w:rsidRPr="00D4099A" w:rsidRDefault="00F46BB9" w:rsidP="00D610DB">
      <w:pPr>
        <w:pStyle w:val="HTMLPreformatted"/>
        <w:ind w:firstLine="2860"/>
      </w:pPr>
      <w:r>
        <w:t xml:space="preserve">    static Animal* </w:t>
      </w:r>
      <w:proofErr w:type="gramStart"/>
      <w:r>
        <w:t>create(</w:t>
      </w:r>
      <w:proofErr w:type="gramEnd"/>
      <w:r>
        <w:t>string type);</w:t>
      </w:r>
    </w:p>
    <w:p w:rsidR="00D610DB" w:rsidRPr="00D4099A" w:rsidRDefault="00D610DB" w:rsidP="00D610DB">
      <w:pPr>
        <w:pStyle w:val="HTMLPreformatted"/>
        <w:ind w:firstLine="2860"/>
      </w:pPr>
      <w:r w:rsidRPr="00D4099A">
        <w:t>};</w:t>
      </w:r>
    </w:p>
    <w:p w:rsidR="00D610DB" w:rsidRPr="00D4099A" w:rsidRDefault="00D610DB" w:rsidP="00D610DB">
      <w:pPr>
        <w:pStyle w:val="ListParagraph"/>
        <w:ind w:left="1080"/>
      </w:pPr>
    </w:p>
    <w:p w:rsidR="00D610DB" w:rsidRDefault="00D610DB" w:rsidP="00D610DB">
      <w:pPr>
        <w:pStyle w:val="ListParagraph"/>
        <w:numPr>
          <w:ilvl w:val="1"/>
          <w:numId w:val="15"/>
        </w:numPr>
      </w:pPr>
      <w:r w:rsidRPr="00D4099A">
        <w:rPr>
          <w:rFonts w:ascii="Courier New" w:hAnsi="Courier New" w:cs="Courier New"/>
          <w:sz w:val="20"/>
          <w:szCs w:val="20"/>
        </w:rPr>
        <w:t xml:space="preserve">virtual void </w:t>
      </w:r>
      <w:proofErr w:type="gramStart"/>
      <w:r w:rsidRPr="00D4099A">
        <w:rPr>
          <w:rFonts w:ascii="Courier New" w:hAnsi="Courier New" w:cs="Courier New"/>
          <w:i/>
          <w:iCs/>
          <w:sz w:val="20"/>
          <w:szCs w:val="20"/>
        </w:rPr>
        <w:t>show</w:t>
      </w:r>
      <w:r w:rsidRPr="00D4099A">
        <w:rPr>
          <w:rFonts w:ascii="Courier New" w:hAnsi="Courier New" w:cs="Courier New"/>
          <w:sz w:val="20"/>
          <w:szCs w:val="20"/>
        </w:rPr>
        <w:t>(</w:t>
      </w:r>
      <w:proofErr w:type="gramEnd"/>
      <w:r w:rsidRPr="00D4099A">
        <w:rPr>
          <w:rFonts w:ascii="Courier New" w:hAnsi="Courier New" w:cs="Courier New"/>
          <w:sz w:val="20"/>
          <w:szCs w:val="20"/>
        </w:rPr>
        <w:t xml:space="preserve">) = 0; </w:t>
      </w:r>
      <w:r w:rsidRPr="00D4099A">
        <w:t xml:space="preserve">- pure virtual method that will have concrete implementation in classes that derive from </w:t>
      </w:r>
      <w:r w:rsidRPr="00D4099A">
        <w:rPr>
          <w:rFonts w:ascii="Courier New" w:hAnsi="Courier New" w:cs="Courier New"/>
          <w:sz w:val="20"/>
          <w:szCs w:val="20"/>
        </w:rPr>
        <w:t>Animal</w:t>
      </w:r>
      <w:r w:rsidRPr="00D4099A">
        <w:t>.</w:t>
      </w:r>
    </w:p>
    <w:p w:rsidR="00F46BB9" w:rsidRPr="00D4099A" w:rsidRDefault="00F46BB9" w:rsidP="00D610DB">
      <w:pPr>
        <w:pStyle w:val="ListParagraph"/>
        <w:numPr>
          <w:ilvl w:val="1"/>
          <w:numId w:val="15"/>
        </w:numPr>
      </w:pPr>
      <w:r w:rsidRPr="00F46BB9">
        <w:rPr>
          <w:rFonts w:ascii="Courier New" w:hAnsi="Courier New" w:cs="Courier New"/>
          <w:sz w:val="20"/>
        </w:rPr>
        <w:t xml:space="preserve">static Animal* </w:t>
      </w:r>
      <w:proofErr w:type="gramStart"/>
      <w:r w:rsidRPr="00F46BB9">
        <w:rPr>
          <w:rFonts w:ascii="Courier New" w:hAnsi="Courier New" w:cs="Courier New"/>
          <w:sz w:val="20"/>
        </w:rPr>
        <w:t>create(</w:t>
      </w:r>
      <w:proofErr w:type="gramEnd"/>
      <w:r w:rsidRPr="00F46BB9">
        <w:rPr>
          <w:rFonts w:ascii="Courier New" w:hAnsi="Courier New" w:cs="Courier New"/>
          <w:sz w:val="20"/>
        </w:rPr>
        <w:t>string type);</w:t>
      </w:r>
      <w:r>
        <w:t xml:space="preserve"> - static method that will be responsible for creating concrete animal types</w:t>
      </w:r>
    </w:p>
    <w:p w:rsidR="00D610DB" w:rsidRPr="00D4099A" w:rsidRDefault="00D610DB" w:rsidP="00D610DB">
      <w:pPr>
        <w:pStyle w:val="ListParagraph"/>
        <w:numPr>
          <w:ilvl w:val="1"/>
          <w:numId w:val="15"/>
        </w:numPr>
      </w:pPr>
      <w:r w:rsidRPr="00D4099A">
        <w:rPr>
          <w:szCs w:val="20"/>
        </w:rPr>
        <w:t xml:space="preserve">Create the following classes: </w:t>
      </w:r>
      <w:r w:rsidRPr="00D4099A">
        <w:rPr>
          <w:rFonts w:ascii="Courier New" w:hAnsi="Courier New" w:cs="Courier New"/>
          <w:sz w:val="20"/>
          <w:szCs w:val="20"/>
        </w:rPr>
        <w:t>Bird</w:t>
      </w:r>
      <w:r w:rsidRPr="00D4099A">
        <w:t>,</w:t>
      </w:r>
      <w:r w:rsidRPr="00D4099A">
        <w:rPr>
          <w:rFonts w:ascii="Courier New" w:hAnsi="Courier New" w:cs="Courier New"/>
          <w:sz w:val="20"/>
          <w:szCs w:val="20"/>
        </w:rPr>
        <w:t xml:space="preserve"> Mammal </w:t>
      </w:r>
      <w:r w:rsidRPr="00D4099A">
        <w:t>and</w:t>
      </w:r>
      <w:r w:rsidRPr="00D4099A">
        <w:rPr>
          <w:rFonts w:ascii="Courier New" w:hAnsi="Courier New" w:cs="Courier New"/>
          <w:sz w:val="20"/>
          <w:szCs w:val="20"/>
        </w:rPr>
        <w:t xml:space="preserve"> </w:t>
      </w:r>
      <w:r w:rsidR="00D4099A">
        <w:rPr>
          <w:rFonts w:ascii="Courier New" w:hAnsi="Courier New" w:cs="Courier New"/>
          <w:sz w:val="20"/>
          <w:szCs w:val="20"/>
        </w:rPr>
        <w:t>Reptile</w:t>
      </w:r>
      <w:r w:rsidRPr="00D4099A">
        <w:t xml:space="preserve">. All those classes shall derive publicly from class </w:t>
      </w:r>
      <w:r w:rsidRPr="00D4099A">
        <w:rPr>
          <w:rFonts w:ascii="Courier New" w:hAnsi="Courier New" w:cs="Courier New"/>
          <w:sz w:val="20"/>
          <w:szCs w:val="20"/>
        </w:rPr>
        <w:t>Animal</w:t>
      </w:r>
      <w:r w:rsidRPr="00D4099A">
        <w:t>.</w:t>
      </w:r>
      <w:r w:rsidR="00F062E1" w:rsidRPr="00D4099A">
        <w:t xml:space="preserve"> </w:t>
      </w:r>
      <w:r w:rsidR="00F46BB9">
        <w:t xml:space="preserve">Below you can see the implementation of create method from </w:t>
      </w:r>
      <w:r w:rsidR="00F46BB9" w:rsidRPr="00F46BB9">
        <w:rPr>
          <w:rFonts w:ascii="Courier New" w:hAnsi="Courier New" w:cs="Courier New"/>
          <w:sz w:val="20"/>
        </w:rPr>
        <w:t>Animal</w:t>
      </w:r>
      <w:r w:rsidR="00F46BB9">
        <w:t xml:space="preserve"> class.</w:t>
      </w:r>
    </w:p>
    <w:p w:rsidR="00F46BB9" w:rsidRDefault="00F46BB9" w:rsidP="00F46BB9">
      <w:pPr>
        <w:pStyle w:val="ListParagraph"/>
        <w:ind w:left="1800"/>
      </w:pPr>
    </w:p>
    <w:p w:rsidR="00F46BB9" w:rsidRPr="00F46BB9" w:rsidRDefault="00F46BB9" w:rsidP="00F46BB9">
      <w:pPr>
        <w:pStyle w:val="HTMLPreformatted"/>
        <w:ind w:left="1800"/>
      </w:pPr>
      <w:r w:rsidRPr="00F46BB9">
        <w:t>Animal*</w:t>
      </w:r>
    </w:p>
    <w:p w:rsidR="00F46BB9" w:rsidRPr="00F46BB9" w:rsidRDefault="00F46BB9" w:rsidP="00F46BB9">
      <w:pPr>
        <w:pStyle w:val="HTMLPreformatted"/>
        <w:ind w:left="1800"/>
      </w:pPr>
      <w:proofErr w:type="gramStart"/>
      <w:r w:rsidRPr="00F46BB9">
        <w:t>Animal::</w:t>
      </w:r>
      <w:proofErr w:type="gramEnd"/>
      <w:r>
        <w:t>create</w:t>
      </w:r>
      <w:r w:rsidRPr="00F46BB9">
        <w:t>(string type)</w:t>
      </w:r>
    </w:p>
    <w:p w:rsidR="00F46BB9" w:rsidRPr="00F46BB9" w:rsidRDefault="00F46BB9" w:rsidP="00F46BB9">
      <w:pPr>
        <w:pStyle w:val="HTMLPreformatted"/>
        <w:ind w:left="1800"/>
      </w:pPr>
      <w:r w:rsidRPr="00F46BB9">
        <w:t>{</w:t>
      </w:r>
    </w:p>
    <w:p w:rsidR="00F46BB9" w:rsidRDefault="00F46BB9" w:rsidP="00F46BB9">
      <w:pPr>
        <w:pStyle w:val="HTMLPreformatted"/>
        <w:ind w:left="1800"/>
      </w:pPr>
      <w:r w:rsidRPr="00F46BB9">
        <w:t xml:space="preserve">    </w:t>
      </w:r>
      <w:proofErr w:type="gramStart"/>
      <w:r w:rsidRPr="00F46BB9">
        <w:t>if(</w:t>
      </w:r>
      <w:proofErr w:type="gramEnd"/>
      <w:r w:rsidRPr="00F46BB9">
        <w:t>type == "</w:t>
      </w:r>
      <w:r>
        <w:t>bird</w:t>
      </w:r>
      <w:r w:rsidRPr="00F46BB9">
        <w:t xml:space="preserve">") return new </w:t>
      </w:r>
      <w:r>
        <w:t>Bird</w:t>
      </w:r>
      <w:r w:rsidRPr="00F46BB9">
        <w:t>;</w:t>
      </w:r>
    </w:p>
    <w:p w:rsidR="00F46BB9" w:rsidRDefault="00F46BB9" w:rsidP="00F46BB9">
      <w:pPr>
        <w:pStyle w:val="HTMLPreformatted"/>
        <w:ind w:left="1800"/>
      </w:pPr>
      <w:r>
        <w:t xml:space="preserve">    </w:t>
      </w:r>
      <w:proofErr w:type="gramStart"/>
      <w:r w:rsidRPr="00F46BB9">
        <w:t>if(</w:t>
      </w:r>
      <w:proofErr w:type="gramEnd"/>
      <w:r w:rsidRPr="00F46BB9">
        <w:t>type == "</w:t>
      </w:r>
      <w:r>
        <w:t>mammal</w:t>
      </w:r>
      <w:r w:rsidRPr="00F46BB9">
        <w:t xml:space="preserve">") return new </w:t>
      </w:r>
      <w:r>
        <w:t>Mammal</w:t>
      </w:r>
      <w:r w:rsidRPr="00F46BB9">
        <w:t>;</w:t>
      </w:r>
    </w:p>
    <w:p w:rsidR="00F46BB9" w:rsidRPr="00F46BB9" w:rsidRDefault="00F46BB9" w:rsidP="00F46BB9">
      <w:pPr>
        <w:pStyle w:val="HTMLPreformatted"/>
        <w:ind w:left="1800"/>
      </w:pPr>
      <w:r>
        <w:t xml:space="preserve">    </w:t>
      </w:r>
      <w:proofErr w:type="gramStart"/>
      <w:r w:rsidRPr="00F46BB9">
        <w:t>if(</w:t>
      </w:r>
      <w:proofErr w:type="gramEnd"/>
      <w:r w:rsidRPr="00F46BB9">
        <w:t>type == "reptile") return new Reptile;</w:t>
      </w:r>
    </w:p>
    <w:p w:rsidR="00F46BB9" w:rsidRPr="00F46BB9" w:rsidRDefault="00F46BB9" w:rsidP="00F46BB9">
      <w:pPr>
        <w:pStyle w:val="HTMLPreformatted"/>
        <w:ind w:left="1800"/>
      </w:pPr>
      <w:r w:rsidRPr="00F46BB9">
        <w:t xml:space="preserve">    return NULL;</w:t>
      </w:r>
    </w:p>
    <w:p w:rsidR="00F46BB9" w:rsidRPr="00F46BB9" w:rsidRDefault="00F46BB9" w:rsidP="00F46BB9">
      <w:pPr>
        <w:ind w:left="1080" w:firstLine="720"/>
        <w:rPr>
          <w:rFonts w:ascii="Courier New" w:hAnsi="Courier New" w:cs="Courier New"/>
          <w:sz w:val="20"/>
          <w:szCs w:val="20"/>
        </w:rPr>
      </w:pPr>
      <w:r w:rsidRPr="00F46BB9">
        <w:rPr>
          <w:rFonts w:ascii="Courier New" w:hAnsi="Courier New" w:cs="Courier New"/>
          <w:sz w:val="20"/>
          <w:szCs w:val="20"/>
        </w:rPr>
        <w:t>}</w:t>
      </w:r>
    </w:p>
    <w:p w:rsidR="00F46BB9" w:rsidRDefault="00F46BB9" w:rsidP="00F46BB9">
      <w:pPr>
        <w:pStyle w:val="ListParagraph"/>
        <w:ind w:left="1800"/>
      </w:pPr>
    </w:p>
    <w:p w:rsidR="00F46BB9" w:rsidRPr="00F46BB9" w:rsidRDefault="00F46BB9" w:rsidP="00F46BB9">
      <w:pPr>
        <w:pStyle w:val="ListParagraph"/>
        <w:ind w:left="1800"/>
      </w:pPr>
    </w:p>
    <w:p w:rsidR="00D610DB" w:rsidRPr="00D4099A" w:rsidRDefault="00713B9A" w:rsidP="00D610DB">
      <w:pPr>
        <w:pStyle w:val="ListParagraph"/>
        <w:numPr>
          <w:ilvl w:val="1"/>
          <w:numId w:val="15"/>
        </w:numPr>
      </w:pPr>
      <w:r w:rsidRPr="00D4099A">
        <w:t xml:space="preserve">Use the function in </w:t>
      </w:r>
      <w:proofErr w:type="gramStart"/>
      <w:r w:rsidRPr="00D4099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4099A">
        <w:rPr>
          <w:rFonts w:ascii="Courier New" w:hAnsi="Courier New" w:cs="Courier New"/>
          <w:sz w:val="20"/>
          <w:szCs w:val="20"/>
        </w:rPr>
        <w:t>)</w:t>
      </w:r>
      <w:r w:rsidRPr="00D4099A">
        <w:t xml:space="preserve">. Then call method </w:t>
      </w:r>
      <w:proofErr w:type="gramStart"/>
      <w:r w:rsidRPr="00D4099A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D4099A">
        <w:rPr>
          <w:rFonts w:ascii="Courier New" w:hAnsi="Courier New" w:cs="Courier New"/>
          <w:sz w:val="20"/>
          <w:szCs w:val="20"/>
        </w:rPr>
        <w:t>)</w:t>
      </w:r>
      <w:r w:rsidRPr="00D4099A">
        <w:t xml:space="preserve"> on the created </w:t>
      </w:r>
      <w:r w:rsidRPr="00D4099A">
        <w:rPr>
          <w:rFonts w:ascii="Courier New" w:hAnsi="Courier New" w:cs="Courier New"/>
          <w:sz w:val="20"/>
          <w:szCs w:val="20"/>
        </w:rPr>
        <w:t>Animal</w:t>
      </w:r>
      <w:r w:rsidRPr="00D4099A">
        <w:rPr>
          <w:szCs w:val="20"/>
        </w:rPr>
        <w:t>.</w:t>
      </w:r>
    </w:p>
    <w:p w:rsidR="00713B9A" w:rsidRPr="00F46BB9" w:rsidRDefault="00713B9A" w:rsidP="00D610DB">
      <w:pPr>
        <w:pStyle w:val="ListParagraph"/>
        <w:numPr>
          <w:ilvl w:val="1"/>
          <w:numId w:val="15"/>
        </w:numPr>
      </w:pPr>
      <w:r w:rsidRPr="00D4099A">
        <w:rPr>
          <w:szCs w:val="20"/>
        </w:rPr>
        <w:t xml:space="preserve">Remember to free the memory once not needed using operator </w:t>
      </w:r>
      <w:r w:rsidRPr="00D4099A">
        <w:rPr>
          <w:rFonts w:ascii="Courier New" w:hAnsi="Courier New" w:cs="Courier New"/>
          <w:sz w:val="20"/>
          <w:szCs w:val="20"/>
        </w:rPr>
        <w:t>delete</w:t>
      </w:r>
      <w:r w:rsidRPr="00D4099A">
        <w:rPr>
          <w:szCs w:val="20"/>
        </w:rPr>
        <w:t>.</w:t>
      </w:r>
    </w:p>
    <w:p w:rsidR="00F46BB9" w:rsidRDefault="00F46BB9" w:rsidP="00F46BB9"/>
    <w:p w:rsidR="00F46BB9" w:rsidRPr="00D4099A" w:rsidRDefault="00F46BB9" w:rsidP="00F46BB9">
      <w:pPr>
        <w:ind w:left="360"/>
      </w:pPr>
      <w:r>
        <w:t>The structure you have created in this exercise is called Factory Pattern and it is used to create instances of concrete classes using interface located in the base class.</w:t>
      </w:r>
    </w:p>
    <w:p w:rsidR="002B7C03" w:rsidRPr="00D4099A" w:rsidRDefault="002B7C03" w:rsidP="002B7C03"/>
    <w:p w:rsidR="002B7C03" w:rsidRPr="00D4099A" w:rsidRDefault="002B7C03" w:rsidP="002B7C03">
      <w:pPr>
        <w:pStyle w:val="Heading1"/>
      </w:pPr>
      <w:bookmarkStart w:id="7" w:name="_Toc376438513"/>
      <w:r w:rsidRPr="00D4099A">
        <w:t>Casting</w:t>
      </w:r>
      <w:bookmarkEnd w:id="7"/>
    </w:p>
    <w:p w:rsidR="002B7C03" w:rsidRPr="00D4099A" w:rsidRDefault="002B7C03" w:rsidP="002B7C03"/>
    <w:p w:rsidR="002B7C03" w:rsidRPr="00D4099A" w:rsidRDefault="002B7C03" w:rsidP="002B7C03">
      <w:pPr>
        <w:ind w:left="360"/>
      </w:pPr>
      <w:r w:rsidRPr="00D4099A">
        <w:t>In this exercise you will create a small application that will use the new casting mechanism</w:t>
      </w:r>
      <w:r w:rsidR="00377425" w:rsidRPr="00D4099A">
        <w:t xml:space="preserve"> provided by C++ that allows casting between instances of different classes</w:t>
      </w:r>
      <w:r w:rsidRPr="00D4099A">
        <w:t>.</w:t>
      </w:r>
    </w:p>
    <w:p w:rsidR="002B7C03" w:rsidRPr="00D4099A" w:rsidRDefault="002B7C03" w:rsidP="002B7C03">
      <w:pPr>
        <w:ind w:left="360"/>
      </w:pPr>
      <w:r w:rsidRPr="00D4099A">
        <w:t>The application will be used to create a signal hierarchy and a simple sending / receiving mechanism that will allow the easy creation of new signals.</w:t>
      </w:r>
    </w:p>
    <w:p w:rsidR="002B7C03" w:rsidRPr="00D4099A" w:rsidRDefault="002B7C03" w:rsidP="002B7C03"/>
    <w:p w:rsidR="002E61B4" w:rsidRPr="00D4099A" w:rsidRDefault="002B7C03" w:rsidP="002B7C03">
      <w:pPr>
        <w:pStyle w:val="ListParagraph"/>
        <w:numPr>
          <w:ilvl w:val="0"/>
          <w:numId w:val="35"/>
        </w:numPr>
      </w:pPr>
      <w:r w:rsidRPr="00D4099A">
        <w:t xml:space="preserve">Define the following, base </w:t>
      </w:r>
      <w:r w:rsidR="00DC1D18" w:rsidRPr="00D4099A">
        <w:rPr>
          <w:rFonts w:ascii="Courier New" w:hAnsi="Courier New" w:cs="Courier New"/>
          <w:sz w:val="20"/>
        </w:rPr>
        <w:t>Signal</w:t>
      </w:r>
      <w:r w:rsidR="00DC1D18" w:rsidRPr="00D4099A">
        <w:rPr>
          <w:sz w:val="20"/>
        </w:rPr>
        <w:t xml:space="preserve"> </w:t>
      </w:r>
      <w:r w:rsidRPr="00D4099A">
        <w:t>class:</w:t>
      </w:r>
    </w:p>
    <w:p w:rsidR="002B7C03" w:rsidRPr="00D4099A" w:rsidRDefault="002B7C03" w:rsidP="002B7C03"/>
    <w:p w:rsidR="002B7C03" w:rsidRPr="00D4099A" w:rsidRDefault="002B7C03" w:rsidP="002B7C03">
      <w:pPr>
        <w:pStyle w:val="HTMLPreformatted"/>
        <w:ind w:firstLine="2860"/>
      </w:pPr>
      <w:r w:rsidRPr="00D4099A">
        <w:t>class Signal</w:t>
      </w:r>
    </w:p>
    <w:p w:rsidR="002B7C03" w:rsidRPr="00D4099A" w:rsidRDefault="002B7C03" w:rsidP="002B7C03">
      <w:pPr>
        <w:pStyle w:val="HTMLPreformatted"/>
        <w:ind w:firstLine="2860"/>
      </w:pPr>
      <w:r w:rsidRPr="00D4099A">
        <w:t>{</w:t>
      </w:r>
    </w:p>
    <w:p w:rsidR="002B7C03" w:rsidRPr="00D4099A" w:rsidRDefault="002B7C03" w:rsidP="002B7C03">
      <w:pPr>
        <w:pStyle w:val="HTMLPreformatted"/>
        <w:ind w:firstLine="2860"/>
      </w:pPr>
      <w:r w:rsidRPr="00D4099A">
        <w:t>public:</w:t>
      </w:r>
    </w:p>
    <w:p w:rsidR="002B7C03" w:rsidRPr="00D4099A" w:rsidRDefault="002B7C03" w:rsidP="002B7C03">
      <w:pPr>
        <w:pStyle w:val="HTMLPreformatted"/>
        <w:ind w:firstLine="2860"/>
      </w:pPr>
      <w:r w:rsidRPr="00D4099A">
        <w:lastRenderedPageBreak/>
        <w:t xml:space="preserve">    int </w:t>
      </w:r>
      <w:proofErr w:type="spellStart"/>
      <w:r w:rsidRPr="00D4099A">
        <w:t>sigNo</w:t>
      </w:r>
      <w:proofErr w:type="spellEnd"/>
      <w:r w:rsidRPr="00D4099A">
        <w:t>;</w:t>
      </w:r>
    </w:p>
    <w:p w:rsidR="002B7C03" w:rsidRPr="00D4099A" w:rsidRDefault="002B7C03" w:rsidP="002B7C03">
      <w:pPr>
        <w:pStyle w:val="HTMLPreformatted"/>
        <w:ind w:firstLine="2860"/>
      </w:pPr>
      <w:r w:rsidRPr="00D4099A">
        <w:t xml:space="preserve">    </w:t>
      </w:r>
      <w:proofErr w:type="gramStart"/>
      <w:r w:rsidRPr="00D4099A">
        <w:t>Signal(</w:t>
      </w:r>
      <w:proofErr w:type="gramEnd"/>
      <w:r w:rsidRPr="00D4099A">
        <w:t>int _</w:t>
      </w:r>
      <w:proofErr w:type="spellStart"/>
      <w:r w:rsidRPr="00D4099A">
        <w:t>sigNo</w:t>
      </w:r>
      <w:proofErr w:type="spellEnd"/>
      <w:r w:rsidRPr="00D4099A">
        <w:t xml:space="preserve">) : </w:t>
      </w:r>
      <w:proofErr w:type="spellStart"/>
      <w:r w:rsidRPr="00D4099A">
        <w:t>sigNo</w:t>
      </w:r>
      <w:proofErr w:type="spellEnd"/>
      <w:r w:rsidRPr="00D4099A">
        <w:t>(_</w:t>
      </w:r>
      <w:proofErr w:type="spellStart"/>
      <w:r w:rsidRPr="00D4099A">
        <w:t>sigNo</w:t>
      </w:r>
      <w:proofErr w:type="spellEnd"/>
      <w:r w:rsidRPr="00D4099A">
        <w:t>) {}</w:t>
      </w:r>
    </w:p>
    <w:p w:rsidR="002B7C03" w:rsidRPr="00D4099A" w:rsidRDefault="002B7C03" w:rsidP="002B7C03">
      <w:pPr>
        <w:ind w:firstLine="2860"/>
        <w:rPr>
          <w:rFonts w:ascii="Courier New" w:hAnsi="Courier New" w:cs="Courier New"/>
          <w:sz w:val="20"/>
        </w:rPr>
      </w:pPr>
      <w:r w:rsidRPr="00D4099A">
        <w:rPr>
          <w:rFonts w:ascii="Courier New" w:hAnsi="Courier New" w:cs="Courier New"/>
          <w:sz w:val="20"/>
        </w:rPr>
        <w:t>};</w:t>
      </w:r>
    </w:p>
    <w:p w:rsidR="002B7C03" w:rsidRPr="00D4099A" w:rsidRDefault="002B7C03" w:rsidP="002B7C03">
      <w:pPr>
        <w:ind w:firstLine="2860"/>
        <w:rPr>
          <w:rFonts w:ascii="Courier New" w:hAnsi="Courier New" w:cs="Courier New"/>
          <w:sz w:val="20"/>
        </w:rPr>
      </w:pPr>
    </w:p>
    <w:p w:rsidR="002B7C03" w:rsidRPr="00D4099A" w:rsidRDefault="002B7C03" w:rsidP="002B7C03">
      <w:pPr>
        <w:pStyle w:val="ListParagraph"/>
        <w:numPr>
          <w:ilvl w:val="0"/>
          <w:numId w:val="35"/>
        </w:numPr>
      </w:pPr>
      <w:r w:rsidRPr="00D4099A">
        <w:t xml:space="preserve">Define the following </w:t>
      </w:r>
      <w:r w:rsidR="00377425" w:rsidRPr="00D4099A">
        <w:t xml:space="preserve">concrete </w:t>
      </w:r>
      <w:r w:rsidRPr="00D4099A">
        <w:t>signal:</w:t>
      </w:r>
    </w:p>
    <w:p w:rsidR="002B7C03" w:rsidRPr="00D4099A" w:rsidRDefault="002B7C03" w:rsidP="002B7C03"/>
    <w:p w:rsidR="002B7C03" w:rsidRPr="00D4099A" w:rsidRDefault="002B7C03" w:rsidP="002B7C03">
      <w:pPr>
        <w:pStyle w:val="HTMLPreformatted"/>
        <w:ind w:firstLine="2860"/>
      </w:pPr>
      <w:r w:rsidRPr="00D4099A">
        <w:t xml:space="preserve">class </w:t>
      </w:r>
      <w:proofErr w:type="spellStart"/>
      <w:proofErr w:type="gramStart"/>
      <w:r w:rsidRPr="00D4099A">
        <w:t>MessageOK</w:t>
      </w:r>
      <w:proofErr w:type="spellEnd"/>
      <w:r w:rsidRPr="00D4099A">
        <w:t xml:space="preserve"> :</w:t>
      </w:r>
      <w:proofErr w:type="gramEnd"/>
      <w:r w:rsidRPr="00D4099A">
        <w:t xml:space="preserve"> public Signal</w:t>
      </w:r>
    </w:p>
    <w:p w:rsidR="002B7C03" w:rsidRPr="00D4099A" w:rsidRDefault="002B7C03" w:rsidP="002B7C03">
      <w:pPr>
        <w:pStyle w:val="HTMLPreformatted"/>
        <w:ind w:firstLine="2860"/>
      </w:pPr>
      <w:r w:rsidRPr="00D4099A">
        <w:t>{</w:t>
      </w:r>
    </w:p>
    <w:p w:rsidR="002B7C03" w:rsidRPr="00D4099A" w:rsidRDefault="002B7C03" w:rsidP="002B7C03">
      <w:pPr>
        <w:pStyle w:val="HTMLPreformatted"/>
        <w:ind w:firstLine="2860"/>
      </w:pPr>
      <w:r w:rsidRPr="00D4099A">
        <w:t>public:</w:t>
      </w:r>
    </w:p>
    <w:p w:rsidR="002B7C03" w:rsidRPr="00D4099A" w:rsidRDefault="002B7C03" w:rsidP="002B7C03">
      <w:pPr>
        <w:pStyle w:val="HTMLPreformatted"/>
        <w:ind w:firstLine="2860"/>
      </w:pPr>
      <w:r w:rsidRPr="00D4099A">
        <w:t xml:space="preserve">    int param;</w:t>
      </w:r>
    </w:p>
    <w:p w:rsidR="002B7C03" w:rsidRPr="00D4099A" w:rsidRDefault="002B7C03" w:rsidP="002B7C03">
      <w:pPr>
        <w:pStyle w:val="HTMLPreformatted"/>
        <w:ind w:firstLine="2860"/>
      </w:pPr>
      <w:r w:rsidRPr="00D4099A">
        <w:t xml:space="preserve">    </w:t>
      </w:r>
      <w:proofErr w:type="spellStart"/>
      <w:proofErr w:type="gramStart"/>
      <w:r w:rsidRPr="00D4099A">
        <w:t>MessageOK</w:t>
      </w:r>
      <w:proofErr w:type="spellEnd"/>
      <w:r w:rsidRPr="00D4099A">
        <w:t>(</w:t>
      </w:r>
      <w:proofErr w:type="gramEnd"/>
      <w:r w:rsidRPr="00D4099A">
        <w:t xml:space="preserve">int _param) : </w:t>
      </w:r>
      <w:r w:rsidRPr="00D4099A">
        <w:tab/>
        <w:t xml:space="preserve">Signal(MESSAGE_OK), </w:t>
      </w:r>
    </w:p>
    <w:p w:rsidR="002B7C03" w:rsidRPr="00D4099A" w:rsidRDefault="002B7C03" w:rsidP="002B7C03">
      <w:pPr>
        <w:pStyle w:val="HTMLPreformatted"/>
        <w:ind w:firstLine="2860"/>
      </w:pPr>
      <w:r w:rsidRPr="00D4099A">
        <w:tab/>
      </w:r>
      <w:r w:rsidRPr="00D4099A">
        <w:tab/>
      </w:r>
      <w:r w:rsidRPr="00D4099A">
        <w:tab/>
      </w:r>
      <w:r w:rsidRPr="00D4099A">
        <w:tab/>
        <w:t>param(_param) {}</w:t>
      </w:r>
    </w:p>
    <w:p w:rsidR="002B7C03" w:rsidRPr="00D4099A" w:rsidRDefault="002B7C03" w:rsidP="002B7C03">
      <w:pPr>
        <w:ind w:firstLine="2860"/>
        <w:rPr>
          <w:rFonts w:ascii="Courier New" w:hAnsi="Courier New" w:cs="Courier New"/>
          <w:sz w:val="20"/>
          <w:szCs w:val="20"/>
        </w:rPr>
      </w:pPr>
      <w:r w:rsidRPr="00D4099A">
        <w:rPr>
          <w:rFonts w:ascii="Courier New" w:hAnsi="Courier New" w:cs="Courier New"/>
          <w:sz w:val="20"/>
          <w:szCs w:val="20"/>
        </w:rPr>
        <w:t>};</w:t>
      </w:r>
    </w:p>
    <w:p w:rsidR="002B7C03" w:rsidRPr="00D4099A" w:rsidRDefault="002B7C03" w:rsidP="002B7C03"/>
    <w:p w:rsidR="002B7C03" w:rsidRPr="00D4099A" w:rsidRDefault="002B7C03" w:rsidP="002B7C03">
      <w:pPr>
        <w:pStyle w:val="ListParagraph"/>
        <w:numPr>
          <w:ilvl w:val="0"/>
          <w:numId w:val="35"/>
        </w:numPr>
      </w:pPr>
      <w:r w:rsidRPr="00D4099A">
        <w:t xml:space="preserve">Add </w:t>
      </w:r>
      <w:r w:rsidR="00A30C35">
        <w:t>a unique identifier for a signal:</w:t>
      </w:r>
      <w:r w:rsidRPr="00D4099A">
        <w:t xml:space="preserve"> </w:t>
      </w:r>
      <w:r w:rsidR="00A30C35" w:rsidRPr="00A30C35">
        <w:rPr>
          <w:rFonts w:ascii="Courier New" w:hAnsi="Courier New" w:cs="Courier New"/>
          <w:sz w:val="20"/>
        </w:rPr>
        <w:t>const int</w:t>
      </w:r>
      <w:r w:rsidR="00A30C35" w:rsidRPr="00A30C35">
        <w:rPr>
          <w:sz w:val="20"/>
        </w:rPr>
        <w:t xml:space="preserve"> </w:t>
      </w:r>
      <w:r w:rsidR="00DC1D18" w:rsidRPr="00D4099A">
        <w:rPr>
          <w:rFonts w:ascii="Courier New" w:hAnsi="Courier New" w:cs="Courier New"/>
          <w:sz w:val="20"/>
        </w:rPr>
        <w:t xml:space="preserve">MESSAGE_OK </w:t>
      </w:r>
      <w:r w:rsidR="00102F65">
        <w:rPr>
          <w:rFonts w:ascii="Courier New" w:hAnsi="Courier New" w:cs="Courier New"/>
          <w:sz w:val="20"/>
        </w:rPr>
        <w:t xml:space="preserve">= </w:t>
      </w:r>
      <w:r w:rsidR="00DC1D18" w:rsidRPr="00D4099A">
        <w:rPr>
          <w:rFonts w:ascii="Courier New" w:hAnsi="Courier New" w:cs="Courier New"/>
          <w:sz w:val="20"/>
        </w:rPr>
        <w:t>0</w:t>
      </w:r>
      <w:r w:rsidR="00102F65">
        <w:rPr>
          <w:rFonts w:ascii="Courier New" w:hAnsi="Courier New" w:cs="Courier New"/>
          <w:sz w:val="20"/>
        </w:rPr>
        <w:t>;</w:t>
      </w:r>
    </w:p>
    <w:p w:rsidR="002B7C03" w:rsidRPr="00D4099A" w:rsidRDefault="002B7C03" w:rsidP="002B7C03">
      <w:pPr>
        <w:pStyle w:val="ListParagraph"/>
        <w:ind w:left="1080"/>
      </w:pPr>
    </w:p>
    <w:p w:rsidR="002B7C03" w:rsidRPr="00D4099A" w:rsidRDefault="002B7C03" w:rsidP="002B7C03">
      <w:pPr>
        <w:pStyle w:val="ListParagraph"/>
        <w:ind w:left="1080"/>
      </w:pPr>
      <w:r w:rsidRPr="00D4099A">
        <w:t xml:space="preserve">This way you have created a simple way of adding new signals with multiple parameters. All you </w:t>
      </w:r>
      <w:proofErr w:type="gramStart"/>
      <w:r w:rsidRPr="00D4099A">
        <w:t>have to</w:t>
      </w:r>
      <w:proofErr w:type="gramEnd"/>
      <w:r w:rsidRPr="00D4099A">
        <w:t xml:space="preserve"> do is to create new class that derives publicly from Signal and to create a constructor for it.</w:t>
      </w:r>
    </w:p>
    <w:p w:rsidR="002B7C03" w:rsidRPr="00D4099A" w:rsidRDefault="002B7C03" w:rsidP="002B7C03">
      <w:pPr>
        <w:pStyle w:val="ListParagraph"/>
        <w:ind w:left="1080"/>
      </w:pPr>
    </w:p>
    <w:p w:rsidR="002B7C03" w:rsidRPr="00D4099A" w:rsidRDefault="002B7C03" w:rsidP="002B7C03">
      <w:pPr>
        <w:pStyle w:val="ListParagraph"/>
        <w:numPr>
          <w:ilvl w:val="0"/>
          <w:numId w:val="35"/>
        </w:numPr>
      </w:pPr>
      <w:r w:rsidRPr="00D4099A">
        <w:t>Sending functions should look for example like this</w:t>
      </w:r>
      <w:r w:rsidR="00A30C35">
        <w:t xml:space="preserve"> (this is just a stub, it has no body – just to show you how would the mechanism look like)</w:t>
      </w:r>
      <w:r w:rsidRPr="00D4099A">
        <w:t>:</w:t>
      </w:r>
    </w:p>
    <w:p w:rsidR="002B7C03" w:rsidRPr="00D4099A" w:rsidRDefault="002B7C03" w:rsidP="002B7C03"/>
    <w:p w:rsidR="00F26DEC" w:rsidRPr="00D4099A" w:rsidRDefault="002B7C03" w:rsidP="00F26DEC">
      <w:pPr>
        <w:ind w:firstLine="2860"/>
        <w:rPr>
          <w:rFonts w:ascii="Courier New" w:hAnsi="Courier New" w:cs="Courier New"/>
          <w:sz w:val="20"/>
        </w:rPr>
      </w:pPr>
      <w:r w:rsidRPr="00D4099A">
        <w:rPr>
          <w:rFonts w:ascii="Courier New" w:hAnsi="Courier New" w:cs="Courier New"/>
          <w:sz w:val="20"/>
        </w:rPr>
        <w:t xml:space="preserve">void </w:t>
      </w:r>
      <w:proofErr w:type="gramStart"/>
      <w:r w:rsidRPr="00D4099A">
        <w:rPr>
          <w:rFonts w:ascii="Courier New" w:hAnsi="Courier New" w:cs="Courier New"/>
          <w:sz w:val="20"/>
        </w:rPr>
        <w:t>send(</w:t>
      </w:r>
      <w:proofErr w:type="gramEnd"/>
      <w:r w:rsidRPr="00D4099A">
        <w:rPr>
          <w:rFonts w:ascii="Courier New" w:hAnsi="Courier New" w:cs="Courier New"/>
          <w:sz w:val="20"/>
        </w:rPr>
        <w:t>Signal* signal);</w:t>
      </w:r>
    </w:p>
    <w:p w:rsidR="002B7C03" w:rsidRPr="00D4099A" w:rsidRDefault="00F26DEC" w:rsidP="002B7C03">
      <w:pPr>
        <w:rPr>
          <w:rFonts w:ascii="Courier New" w:hAnsi="Courier New" w:cs="Courier New"/>
          <w:sz w:val="20"/>
        </w:rPr>
      </w:pPr>
      <w:r w:rsidRPr="00D4099A">
        <w:rPr>
          <w:rFonts w:ascii="Courier New" w:hAnsi="Courier New" w:cs="Courier New"/>
          <w:sz w:val="20"/>
        </w:rPr>
        <w:tab/>
      </w:r>
    </w:p>
    <w:p w:rsidR="00F26DEC" w:rsidRPr="00D4099A" w:rsidRDefault="00A536AE" w:rsidP="00F26DEC">
      <w:pPr>
        <w:pStyle w:val="ListParagraph"/>
        <w:numPr>
          <w:ilvl w:val="0"/>
          <w:numId w:val="35"/>
        </w:numPr>
      </w:pPr>
      <w:r>
        <w:t>Thanks to inheritance, y</w:t>
      </w:r>
      <w:r w:rsidR="00F26DEC" w:rsidRPr="00D4099A">
        <w:t>ou can send any signal created for example like this:</w:t>
      </w:r>
    </w:p>
    <w:p w:rsidR="00F26DEC" w:rsidRPr="00D4099A" w:rsidRDefault="00F26DEC" w:rsidP="00F26DEC"/>
    <w:p w:rsidR="00F26DEC" w:rsidRPr="00D4099A" w:rsidRDefault="00F26DEC" w:rsidP="00F26DEC">
      <w:pPr>
        <w:pStyle w:val="HTMLPreformatted"/>
        <w:ind w:firstLine="2860"/>
      </w:pPr>
      <w:r w:rsidRPr="00D4099A">
        <w:t xml:space="preserve">Signal* message = new </w:t>
      </w:r>
      <w:proofErr w:type="spellStart"/>
      <w:proofErr w:type="gramStart"/>
      <w:r w:rsidRPr="00D4099A">
        <w:t>MessageOK</w:t>
      </w:r>
      <w:proofErr w:type="spellEnd"/>
      <w:r w:rsidRPr="00D4099A">
        <w:t>(</w:t>
      </w:r>
      <w:proofErr w:type="gramEnd"/>
      <w:r w:rsidRPr="00D4099A">
        <w:t>2);</w:t>
      </w:r>
      <w:bookmarkStart w:id="8" w:name="_GoBack"/>
      <w:bookmarkEnd w:id="8"/>
    </w:p>
    <w:p w:rsidR="00F26DEC" w:rsidRPr="00D4099A" w:rsidRDefault="00F26DEC" w:rsidP="00F26DEC">
      <w:pPr>
        <w:ind w:firstLine="2860"/>
        <w:rPr>
          <w:rFonts w:ascii="Courier New" w:hAnsi="Courier New" w:cs="Courier New"/>
          <w:sz w:val="20"/>
          <w:szCs w:val="20"/>
        </w:rPr>
      </w:pPr>
      <w:r w:rsidRPr="00D4099A">
        <w:rPr>
          <w:rFonts w:ascii="Courier New" w:hAnsi="Courier New" w:cs="Courier New"/>
          <w:sz w:val="20"/>
          <w:szCs w:val="20"/>
        </w:rPr>
        <w:t>send(message);</w:t>
      </w:r>
    </w:p>
    <w:p w:rsidR="00F26DEC" w:rsidRPr="00D4099A" w:rsidRDefault="00F26DEC" w:rsidP="00F26DEC"/>
    <w:p w:rsidR="002B7C03" w:rsidRPr="00D4099A" w:rsidRDefault="00F26DEC" w:rsidP="002B7C03">
      <w:pPr>
        <w:pStyle w:val="ListParagraph"/>
        <w:numPr>
          <w:ilvl w:val="0"/>
          <w:numId w:val="35"/>
        </w:numPr>
      </w:pPr>
      <w:r w:rsidRPr="00D4099A">
        <w:t xml:space="preserve">Define a function that will receive the message </w:t>
      </w:r>
      <w:r w:rsidR="00DC1D18" w:rsidRPr="00D4099A">
        <w:rPr>
          <w:rFonts w:ascii="Courier New" w:hAnsi="Courier New" w:cs="Courier New"/>
          <w:sz w:val="20"/>
        </w:rPr>
        <w:t xml:space="preserve">void </w:t>
      </w:r>
      <w:proofErr w:type="gramStart"/>
      <w:r w:rsidR="00DC1D18" w:rsidRPr="00D4099A">
        <w:rPr>
          <w:rFonts w:ascii="Courier New" w:hAnsi="Courier New" w:cs="Courier New"/>
          <w:sz w:val="20"/>
        </w:rPr>
        <w:t>receive(</w:t>
      </w:r>
      <w:proofErr w:type="gramEnd"/>
      <w:r w:rsidR="00DC1D18" w:rsidRPr="00D4099A">
        <w:rPr>
          <w:rFonts w:ascii="Courier New" w:hAnsi="Courier New" w:cs="Courier New"/>
          <w:sz w:val="20"/>
        </w:rPr>
        <w:t>Signal* signal);</w:t>
      </w:r>
      <w:r w:rsidR="00DC1D18" w:rsidRPr="00D4099A">
        <w:t xml:space="preserve"> The function shall display the parameters carried by the signal</w:t>
      </w:r>
      <w:r w:rsidRPr="00D4099A">
        <w:t>.</w:t>
      </w:r>
    </w:p>
    <w:p w:rsidR="00F26DEC" w:rsidRPr="00D4099A" w:rsidRDefault="00F26DEC" w:rsidP="002B7C03">
      <w:pPr>
        <w:pStyle w:val="ListParagraph"/>
        <w:numPr>
          <w:ilvl w:val="0"/>
          <w:numId w:val="35"/>
        </w:numPr>
      </w:pPr>
      <w:r w:rsidRPr="00D4099A">
        <w:t xml:space="preserve">The first thing the function must do is to check the </w:t>
      </w:r>
      <w:proofErr w:type="spellStart"/>
      <w:r w:rsidR="00DC1D18" w:rsidRPr="00D4099A">
        <w:rPr>
          <w:rFonts w:ascii="Courier New" w:hAnsi="Courier New" w:cs="Courier New"/>
          <w:sz w:val="20"/>
        </w:rPr>
        <w:t>sigNo</w:t>
      </w:r>
      <w:proofErr w:type="spellEnd"/>
      <w:r w:rsidR="00DC1D18" w:rsidRPr="00D4099A">
        <w:t xml:space="preserve"> </w:t>
      </w:r>
      <w:r w:rsidRPr="00D4099A">
        <w:t xml:space="preserve">field and then using </w:t>
      </w:r>
      <w:proofErr w:type="spellStart"/>
      <w:r w:rsidRPr="00D4099A">
        <w:rPr>
          <w:rFonts w:ascii="Courier New" w:hAnsi="Courier New" w:cs="Courier New"/>
          <w:sz w:val="20"/>
        </w:rPr>
        <w:t>static_cast</w:t>
      </w:r>
      <w:proofErr w:type="spellEnd"/>
      <w:r w:rsidRPr="00D4099A">
        <w:rPr>
          <w:sz w:val="20"/>
        </w:rPr>
        <w:t xml:space="preserve"> </w:t>
      </w:r>
      <w:r w:rsidRPr="00D4099A">
        <w:t>cast the received signal to the correct message type.</w:t>
      </w:r>
    </w:p>
    <w:p w:rsidR="00F26DEC" w:rsidRPr="00D4099A" w:rsidRDefault="00F26DEC" w:rsidP="002B7C03">
      <w:pPr>
        <w:pStyle w:val="ListParagraph"/>
        <w:numPr>
          <w:ilvl w:val="0"/>
          <w:numId w:val="35"/>
        </w:numPr>
      </w:pPr>
      <w:r w:rsidRPr="00D4099A">
        <w:t xml:space="preserve">The function must print the parameters of the signal to the </w:t>
      </w:r>
      <w:proofErr w:type="spellStart"/>
      <w:r w:rsidRPr="00D4099A">
        <w:rPr>
          <w:rFonts w:ascii="Courier New" w:hAnsi="Courier New" w:cs="Courier New"/>
          <w:sz w:val="18"/>
        </w:rPr>
        <w:t>cout</w:t>
      </w:r>
      <w:proofErr w:type="spellEnd"/>
      <w:r w:rsidRPr="00D4099A">
        <w:t>.</w:t>
      </w:r>
    </w:p>
    <w:p w:rsidR="00F26DEC" w:rsidRPr="00D4099A" w:rsidRDefault="00F26DEC" w:rsidP="002B7C03">
      <w:pPr>
        <w:pStyle w:val="ListParagraph"/>
        <w:numPr>
          <w:ilvl w:val="0"/>
          <w:numId w:val="35"/>
        </w:numPr>
      </w:pPr>
      <w:r w:rsidRPr="00D4099A">
        <w:t xml:space="preserve">Add new signal: </w:t>
      </w:r>
      <w:proofErr w:type="spellStart"/>
      <w:r w:rsidR="00DC1D18" w:rsidRPr="00D4099A">
        <w:rPr>
          <w:rFonts w:ascii="Courier New" w:hAnsi="Courier New" w:cs="Courier New"/>
          <w:sz w:val="20"/>
        </w:rPr>
        <w:t>OperationFailed</w:t>
      </w:r>
      <w:proofErr w:type="spellEnd"/>
      <w:r w:rsidR="00DC1D18" w:rsidRPr="00D4099A">
        <w:t xml:space="preserve"> </w:t>
      </w:r>
      <w:r w:rsidRPr="00D4099A">
        <w:t xml:space="preserve">with its own identification number, and three parameters of different </w:t>
      </w:r>
      <w:proofErr w:type="gramStart"/>
      <w:r w:rsidRPr="00D4099A">
        <w:t>type</w:t>
      </w:r>
      <w:r w:rsidR="00DC1D18" w:rsidRPr="00D4099A">
        <w:t>s.</w:t>
      </w:r>
      <w:r w:rsidRPr="00D4099A">
        <w:t>.</w:t>
      </w:r>
      <w:proofErr w:type="gramEnd"/>
    </w:p>
    <w:p w:rsidR="00F26DEC" w:rsidRPr="00D4099A" w:rsidRDefault="00F26DEC" w:rsidP="002B7C03">
      <w:pPr>
        <w:pStyle w:val="ListParagraph"/>
        <w:numPr>
          <w:ilvl w:val="0"/>
          <w:numId w:val="35"/>
        </w:numPr>
      </w:pPr>
      <w:r w:rsidRPr="00D4099A">
        <w:t xml:space="preserve">Modify </w:t>
      </w:r>
      <w:r w:rsidR="00DC1D18" w:rsidRPr="00D4099A">
        <w:rPr>
          <w:rFonts w:ascii="Courier New" w:hAnsi="Courier New" w:cs="Courier New"/>
          <w:sz w:val="20"/>
        </w:rPr>
        <w:t>receive</w:t>
      </w:r>
      <w:r w:rsidR="00DC1D18" w:rsidRPr="00D4099A">
        <w:t xml:space="preserve"> </w:t>
      </w:r>
      <w:r w:rsidRPr="00D4099A">
        <w:t>function to handle new signal.</w:t>
      </w:r>
    </w:p>
    <w:p w:rsidR="002E61B4" w:rsidRPr="00D4099A" w:rsidRDefault="002E61B4" w:rsidP="002E61B4">
      <w:pPr>
        <w:pStyle w:val="Heading1"/>
      </w:pPr>
      <w:bookmarkStart w:id="9" w:name="_Toc376438514"/>
      <w:r w:rsidRPr="00D4099A">
        <w:t>Exceptions</w:t>
      </w:r>
      <w:bookmarkEnd w:id="9"/>
    </w:p>
    <w:p w:rsidR="002E61B4" w:rsidRPr="00D4099A" w:rsidRDefault="002E61B4" w:rsidP="002E61B4"/>
    <w:p w:rsidR="002E61B4" w:rsidRPr="00D4099A" w:rsidRDefault="002E61B4" w:rsidP="002E61B4">
      <w:pPr>
        <w:ind w:left="360"/>
      </w:pPr>
      <w:r w:rsidRPr="00D4099A">
        <w:t>In this exercise you will create and use your own exception.</w:t>
      </w:r>
    </w:p>
    <w:p w:rsidR="002E61B4" w:rsidRPr="00D4099A" w:rsidRDefault="002E61B4" w:rsidP="002E61B4">
      <w:pPr>
        <w:ind w:left="360"/>
      </w:pPr>
    </w:p>
    <w:p w:rsidR="002E61B4" w:rsidRPr="00D4099A" w:rsidRDefault="002E61B4" w:rsidP="002E61B4">
      <w:pPr>
        <w:pStyle w:val="ListParagraph"/>
        <w:numPr>
          <w:ilvl w:val="0"/>
          <w:numId w:val="34"/>
        </w:numPr>
      </w:pPr>
      <w:r w:rsidRPr="00D4099A">
        <w:t xml:space="preserve">Create </w:t>
      </w:r>
      <w:r w:rsidR="00F7549E" w:rsidRPr="00D4099A">
        <w:t xml:space="preserve">class </w:t>
      </w:r>
      <w:proofErr w:type="spellStart"/>
      <w:r w:rsidR="00F7549E" w:rsidRPr="00D4099A">
        <w:rPr>
          <w:rFonts w:ascii="Courier New" w:hAnsi="Courier New" w:cs="Courier New"/>
          <w:sz w:val="20"/>
          <w:szCs w:val="20"/>
        </w:rPr>
        <w:t>DivisionByZero</w:t>
      </w:r>
      <w:proofErr w:type="spellEnd"/>
      <w:r w:rsidR="00F7549E" w:rsidRPr="00D4099A">
        <w:t xml:space="preserve"> with a public method </w:t>
      </w:r>
      <w:r w:rsidR="00F7549E" w:rsidRPr="00D4099A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="00F7549E" w:rsidRPr="00D4099A">
        <w:rPr>
          <w:rFonts w:ascii="Courier New" w:hAnsi="Courier New" w:cs="Courier New"/>
          <w:sz w:val="20"/>
          <w:szCs w:val="20"/>
        </w:rPr>
        <w:t>description(</w:t>
      </w:r>
      <w:proofErr w:type="gramEnd"/>
      <w:r w:rsidR="00F7549E" w:rsidRPr="00D4099A">
        <w:rPr>
          <w:rFonts w:ascii="Courier New" w:hAnsi="Courier New" w:cs="Courier New"/>
          <w:sz w:val="20"/>
          <w:szCs w:val="20"/>
        </w:rPr>
        <w:t>);</w:t>
      </w:r>
      <w:r w:rsidR="00F7549E" w:rsidRPr="00D4099A">
        <w:t xml:space="preserve"> that display the information about the exception.</w:t>
      </w:r>
    </w:p>
    <w:p w:rsidR="002E61B4" w:rsidRPr="00D4099A" w:rsidRDefault="002E61B4" w:rsidP="002E61B4">
      <w:pPr>
        <w:pStyle w:val="ListParagraph"/>
        <w:numPr>
          <w:ilvl w:val="0"/>
          <w:numId w:val="34"/>
        </w:numPr>
      </w:pPr>
      <w:r w:rsidRPr="00D4099A">
        <w:t>Write a function</w:t>
      </w:r>
      <w:r w:rsidR="00F7549E" w:rsidRPr="00D4099A">
        <w:t xml:space="preserve"> </w:t>
      </w:r>
      <w:r w:rsidR="00F7549E" w:rsidRPr="00D4099A">
        <w:rPr>
          <w:rFonts w:ascii="Courier New" w:hAnsi="Courier New" w:cs="Courier New"/>
          <w:sz w:val="20"/>
          <w:szCs w:val="20"/>
        </w:rPr>
        <w:t xml:space="preserve">double </w:t>
      </w:r>
      <w:proofErr w:type="gramStart"/>
      <w:r w:rsidR="00F7549E" w:rsidRPr="00D4099A">
        <w:rPr>
          <w:rFonts w:ascii="Courier New" w:hAnsi="Courier New" w:cs="Courier New"/>
          <w:sz w:val="20"/>
          <w:szCs w:val="20"/>
        </w:rPr>
        <w:t>div(</w:t>
      </w:r>
      <w:proofErr w:type="gramEnd"/>
      <w:r w:rsidR="00F7549E" w:rsidRPr="00D4099A">
        <w:rPr>
          <w:rFonts w:ascii="Courier New" w:hAnsi="Courier New" w:cs="Courier New"/>
          <w:sz w:val="20"/>
          <w:szCs w:val="20"/>
        </w:rPr>
        <w:t>const double&amp;, const double&amp;);</w:t>
      </w:r>
      <w:r w:rsidRPr="00D4099A">
        <w:t xml:space="preserve"> that </w:t>
      </w:r>
      <w:r w:rsidR="00F7549E" w:rsidRPr="00D4099A">
        <w:t>returns the result of division of the given arguments. The function must throw an exception when zero is given as a second argument.</w:t>
      </w:r>
    </w:p>
    <w:p w:rsidR="002E61B4" w:rsidRPr="00D4099A" w:rsidRDefault="00F7549E" w:rsidP="002E61B4">
      <w:pPr>
        <w:pStyle w:val="ListParagraph"/>
        <w:numPr>
          <w:ilvl w:val="0"/>
          <w:numId w:val="34"/>
        </w:numPr>
      </w:pPr>
      <w:r w:rsidRPr="00D4099A">
        <w:t>Try</w:t>
      </w:r>
      <w:r w:rsidR="002E61B4" w:rsidRPr="00D4099A">
        <w:t xml:space="preserve"> the function </w:t>
      </w:r>
      <w:r w:rsidR="00CF7E46" w:rsidRPr="00D4099A">
        <w:t xml:space="preserve">in </w:t>
      </w:r>
      <w:proofErr w:type="gramStart"/>
      <w:r w:rsidR="00CF7E46" w:rsidRPr="00D4099A">
        <w:rPr>
          <w:rFonts w:ascii="Courier New" w:hAnsi="Courier New" w:cs="Courier New"/>
          <w:sz w:val="20"/>
          <w:szCs w:val="20"/>
        </w:rPr>
        <w:t>main</w:t>
      </w:r>
      <w:r w:rsidRPr="00D4099A">
        <w:rPr>
          <w:rFonts w:ascii="Courier New" w:hAnsi="Courier New" w:cs="Courier New"/>
          <w:sz w:val="20"/>
          <w:szCs w:val="20"/>
        </w:rPr>
        <w:t>(</w:t>
      </w:r>
      <w:proofErr w:type="gramEnd"/>
      <w:r w:rsidRPr="00D4099A">
        <w:rPr>
          <w:rFonts w:ascii="Courier New" w:hAnsi="Courier New" w:cs="Courier New"/>
          <w:sz w:val="20"/>
          <w:szCs w:val="20"/>
        </w:rPr>
        <w:t>)</w:t>
      </w:r>
      <w:r w:rsidRPr="00D4099A">
        <w:rPr>
          <w:rFonts w:ascii="Courier New" w:hAnsi="Courier New" w:cs="Courier New"/>
          <w:sz w:val="18"/>
        </w:rPr>
        <w:t>,</w:t>
      </w:r>
      <w:r w:rsidR="00CF7E46" w:rsidRPr="00D4099A">
        <w:t xml:space="preserve"> </w:t>
      </w:r>
      <w:r w:rsidR="002E61B4" w:rsidRPr="00D4099A">
        <w:t>and handle the exception</w:t>
      </w:r>
      <w:r w:rsidRPr="00D4099A">
        <w:t xml:space="preserve"> when needed</w:t>
      </w:r>
      <w:r w:rsidR="002E61B4" w:rsidRPr="00D4099A">
        <w:t>.</w:t>
      </w:r>
    </w:p>
    <w:p w:rsidR="00CF7E46" w:rsidRPr="00D4099A" w:rsidRDefault="00CF7E46" w:rsidP="002E61B4">
      <w:pPr>
        <w:pStyle w:val="ListParagraph"/>
        <w:numPr>
          <w:ilvl w:val="0"/>
          <w:numId w:val="34"/>
        </w:numPr>
      </w:pPr>
      <w:r w:rsidRPr="00D4099A">
        <w:t xml:space="preserve">Try to find </w:t>
      </w:r>
      <w:r w:rsidR="00F7549E" w:rsidRPr="00D4099A">
        <w:t xml:space="preserve">the documentation about the </w:t>
      </w:r>
      <w:r w:rsidRPr="00D4099A">
        <w:t>exceptions thrown by the C++ standard library</w:t>
      </w:r>
      <w:r w:rsidR="00F7549E" w:rsidRPr="00D4099A">
        <w:t xml:space="preserve"> (</w:t>
      </w:r>
      <w:proofErr w:type="gramStart"/>
      <w:r w:rsidR="00F7549E" w:rsidRPr="00D4099A">
        <w:rPr>
          <w:rFonts w:ascii="Courier New" w:hAnsi="Courier New" w:cs="Courier New"/>
          <w:sz w:val="20"/>
        </w:rPr>
        <w:t>std::</w:t>
      </w:r>
      <w:proofErr w:type="spellStart"/>
      <w:proofErr w:type="gramEnd"/>
      <w:r w:rsidR="00F7549E" w:rsidRPr="00D4099A">
        <w:rPr>
          <w:rFonts w:ascii="Courier New" w:hAnsi="Courier New" w:cs="Courier New"/>
          <w:sz w:val="20"/>
        </w:rPr>
        <w:t>bad_alloc</w:t>
      </w:r>
      <w:proofErr w:type="spellEnd"/>
      <w:r w:rsidR="00F7549E" w:rsidRPr="00D4099A">
        <w:t xml:space="preserve"> as an example)</w:t>
      </w:r>
      <w:r w:rsidRPr="00D4099A">
        <w:t>.</w:t>
      </w:r>
    </w:p>
    <w:p w:rsidR="0039135E" w:rsidRPr="00D4099A" w:rsidRDefault="0039135E" w:rsidP="0039135E"/>
    <w:p w:rsidR="00D8228F" w:rsidRPr="00D4099A" w:rsidRDefault="00D8228F" w:rsidP="00D8228F">
      <w:pPr>
        <w:pStyle w:val="Heading1"/>
      </w:pPr>
      <w:bookmarkStart w:id="10" w:name="_Toc376438515"/>
      <w:r w:rsidRPr="00D4099A">
        <w:lastRenderedPageBreak/>
        <w:t>Roulette</w:t>
      </w:r>
      <w:r w:rsidR="002E7B24">
        <w:t xml:space="preserve"> [Home exercise]</w:t>
      </w:r>
      <w:bookmarkEnd w:id="10"/>
    </w:p>
    <w:p w:rsidR="00D8228F" w:rsidRPr="00D4099A" w:rsidRDefault="00D8228F" w:rsidP="00D8228F">
      <w:pPr>
        <w:ind w:left="360"/>
      </w:pPr>
    </w:p>
    <w:p w:rsidR="00D8228F" w:rsidRPr="00D4099A" w:rsidRDefault="00D8228F" w:rsidP="00D8228F">
      <w:pPr>
        <w:ind w:left="360"/>
      </w:pPr>
      <w:r w:rsidRPr="00D4099A">
        <w:t>In this exercise you will write a simplified version of Roulette to be played using console.</w:t>
      </w:r>
    </w:p>
    <w:p w:rsidR="00D8228F" w:rsidRPr="00D4099A" w:rsidRDefault="00D8228F" w:rsidP="00D8228F">
      <w:pPr>
        <w:ind w:left="360"/>
      </w:pPr>
    </w:p>
    <w:p w:rsidR="00D8228F" w:rsidRPr="00D4099A" w:rsidRDefault="00D8228F" w:rsidP="00D8228F">
      <w:pPr>
        <w:pStyle w:val="ListParagraph"/>
        <w:numPr>
          <w:ilvl w:val="0"/>
          <w:numId w:val="20"/>
        </w:numPr>
      </w:pPr>
      <w:r w:rsidRPr="00D4099A">
        <w:t>Simplified Roulette rules:</w:t>
      </w:r>
    </w:p>
    <w:p w:rsidR="00D8228F" w:rsidRPr="00D4099A" w:rsidRDefault="00D8228F" w:rsidP="00D8228F">
      <w:pPr>
        <w:pStyle w:val="ListParagraph"/>
        <w:ind w:left="1080"/>
      </w:pPr>
    </w:p>
    <w:p w:rsidR="00D8228F" w:rsidRPr="00D4099A" w:rsidRDefault="00D8228F" w:rsidP="00D8228F">
      <w:pPr>
        <w:pStyle w:val="ListParagraph"/>
        <w:numPr>
          <w:ilvl w:val="1"/>
          <w:numId w:val="20"/>
        </w:numPr>
      </w:pPr>
      <w:r w:rsidRPr="00D4099A">
        <w:t>Each round one number in range 0-36 (37 possibilities total) is randomly chosen (</w:t>
      </w:r>
      <w:r w:rsidRPr="00D4099A">
        <w:rPr>
          <w:rFonts w:ascii="Courier New" w:hAnsi="Courier New" w:cs="Courier New"/>
          <w:sz w:val="18"/>
          <w:szCs w:val="18"/>
        </w:rPr>
        <w:t>#include &lt;time&gt;</w:t>
      </w:r>
      <w:r w:rsidRPr="00D4099A">
        <w:t xml:space="preserve"> and use the following code to generate random number in range 0-36: </w:t>
      </w:r>
    </w:p>
    <w:p w:rsidR="00D8228F" w:rsidRPr="00D4099A" w:rsidRDefault="00D8228F" w:rsidP="00D8228F">
      <w:pPr>
        <w:pStyle w:val="ListParagraph"/>
        <w:ind w:left="1800"/>
      </w:pPr>
    </w:p>
    <w:p w:rsidR="00D8228F" w:rsidRPr="00D4099A" w:rsidRDefault="00D8228F" w:rsidP="00D8228F">
      <w:pPr>
        <w:pStyle w:val="ListParagraph"/>
        <w:ind w:left="1800"/>
        <w:rPr>
          <w:rFonts w:ascii="Courier New" w:hAnsi="Courier New" w:cs="Courier New"/>
          <w:sz w:val="18"/>
        </w:rPr>
      </w:pPr>
      <w:proofErr w:type="spellStart"/>
      <w:r w:rsidRPr="00D4099A">
        <w:rPr>
          <w:rFonts w:ascii="Courier New" w:hAnsi="Courier New" w:cs="Courier New"/>
          <w:sz w:val="18"/>
        </w:rPr>
        <w:t>srand</w:t>
      </w:r>
      <w:proofErr w:type="spellEnd"/>
      <w:r w:rsidRPr="00D4099A">
        <w:rPr>
          <w:rFonts w:ascii="Courier New" w:hAnsi="Courier New" w:cs="Courier New"/>
          <w:sz w:val="18"/>
        </w:rPr>
        <w:t xml:space="preserve"> (</w:t>
      </w:r>
      <w:proofErr w:type="gramStart"/>
      <w:r w:rsidRPr="00D4099A">
        <w:rPr>
          <w:rFonts w:ascii="Courier New" w:hAnsi="Courier New" w:cs="Courier New"/>
          <w:sz w:val="18"/>
        </w:rPr>
        <w:t>time(</w:t>
      </w:r>
      <w:proofErr w:type="gramEnd"/>
      <w:r w:rsidRPr="00D4099A">
        <w:rPr>
          <w:rFonts w:ascii="Courier New" w:hAnsi="Courier New" w:cs="Courier New"/>
          <w:sz w:val="18"/>
        </w:rPr>
        <w:t>NULL));</w:t>
      </w:r>
      <w:r w:rsidRPr="00D4099A">
        <w:rPr>
          <w:rFonts w:ascii="Courier New" w:hAnsi="Courier New" w:cs="Courier New"/>
          <w:sz w:val="18"/>
        </w:rPr>
        <w:tab/>
      </w:r>
      <w:r w:rsidRPr="00D4099A">
        <w:rPr>
          <w:rFonts w:ascii="Courier New" w:hAnsi="Courier New" w:cs="Courier New"/>
          <w:sz w:val="18"/>
        </w:rPr>
        <w:tab/>
        <w:t>// initialize random seed</w:t>
      </w:r>
    </w:p>
    <w:p w:rsidR="00D8228F" w:rsidRPr="00D4099A" w:rsidRDefault="00D8228F" w:rsidP="00D8228F">
      <w:pPr>
        <w:pStyle w:val="ListParagraph"/>
        <w:ind w:left="1800"/>
        <w:rPr>
          <w:rFonts w:ascii="Courier New" w:hAnsi="Courier New" w:cs="Courier New"/>
          <w:sz w:val="18"/>
        </w:rPr>
      </w:pPr>
      <w:r w:rsidRPr="00D4099A">
        <w:rPr>
          <w:rFonts w:ascii="Courier New" w:hAnsi="Courier New" w:cs="Courier New"/>
          <w:sz w:val="18"/>
        </w:rPr>
        <w:t xml:space="preserve">number = </w:t>
      </w:r>
      <w:proofErr w:type="gramStart"/>
      <w:r w:rsidRPr="00D4099A">
        <w:rPr>
          <w:rFonts w:ascii="Courier New" w:hAnsi="Courier New" w:cs="Courier New"/>
          <w:sz w:val="18"/>
        </w:rPr>
        <w:t>rand(</w:t>
      </w:r>
      <w:proofErr w:type="gramEnd"/>
      <w:r w:rsidRPr="00D4099A">
        <w:rPr>
          <w:rFonts w:ascii="Courier New" w:hAnsi="Courier New" w:cs="Courier New"/>
          <w:sz w:val="18"/>
        </w:rPr>
        <w:t>) % 37;</w:t>
      </w:r>
      <w:r w:rsidRPr="00D4099A">
        <w:rPr>
          <w:rFonts w:ascii="Courier New" w:hAnsi="Courier New" w:cs="Courier New"/>
          <w:sz w:val="18"/>
        </w:rPr>
        <w:tab/>
      </w:r>
      <w:r w:rsidRPr="00D4099A">
        <w:rPr>
          <w:rFonts w:ascii="Courier New" w:hAnsi="Courier New" w:cs="Courier New"/>
          <w:sz w:val="18"/>
        </w:rPr>
        <w:tab/>
        <w:t>// get number 0-36</w:t>
      </w:r>
    </w:p>
    <w:p w:rsidR="00D8228F" w:rsidRPr="00D4099A" w:rsidRDefault="00D8228F" w:rsidP="00D8228F">
      <w:pPr>
        <w:pStyle w:val="ListParagraph"/>
        <w:ind w:left="1800"/>
      </w:pPr>
    </w:p>
    <w:p w:rsidR="00D8228F" w:rsidRPr="00D4099A" w:rsidRDefault="00D8228F" w:rsidP="00D8228F">
      <w:pPr>
        <w:pStyle w:val="ListParagraph"/>
        <w:ind w:left="1800"/>
      </w:pPr>
    </w:p>
    <w:p w:rsidR="00D8228F" w:rsidRPr="00D4099A" w:rsidRDefault="00D8228F" w:rsidP="00D8228F">
      <w:pPr>
        <w:pStyle w:val="ListParagraph"/>
        <w:numPr>
          <w:ilvl w:val="1"/>
          <w:numId w:val="20"/>
        </w:numPr>
      </w:pPr>
      <w:r w:rsidRPr="00D4099A">
        <w:t>Player can make the following bets (win ratio X – player gains X $ for each 1$ he bets):</w:t>
      </w:r>
    </w:p>
    <w:p w:rsidR="00D8228F" w:rsidRPr="00D4099A" w:rsidRDefault="00D8228F" w:rsidP="00D8228F">
      <w:pPr>
        <w:pStyle w:val="ListParagraph"/>
        <w:numPr>
          <w:ilvl w:val="2"/>
          <w:numId w:val="20"/>
        </w:numPr>
      </w:pPr>
      <w:r w:rsidRPr="00D4099A">
        <w:t>Straight Up – any single number (36)</w:t>
      </w:r>
    </w:p>
    <w:p w:rsidR="00D8228F" w:rsidRPr="00D4099A" w:rsidRDefault="00D8228F" w:rsidP="00D8228F">
      <w:pPr>
        <w:pStyle w:val="ListParagraph"/>
        <w:numPr>
          <w:ilvl w:val="2"/>
          <w:numId w:val="20"/>
        </w:numPr>
      </w:pPr>
      <w:r w:rsidRPr="00D4099A">
        <w:t>Dozen bet – any of the three blocks of numbers: 1-12, 13-24, 25-36 (3)</w:t>
      </w:r>
    </w:p>
    <w:p w:rsidR="00D8228F" w:rsidRPr="00D4099A" w:rsidRDefault="00D8228F" w:rsidP="00D8228F">
      <w:pPr>
        <w:pStyle w:val="ListParagraph"/>
        <w:numPr>
          <w:ilvl w:val="2"/>
          <w:numId w:val="20"/>
        </w:numPr>
      </w:pPr>
      <w:r w:rsidRPr="00D4099A">
        <w:t>Even / Odd – even or odd numbers (excluding 0) (2)</w:t>
      </w:r>
    </w:p>
    <w:p w:rsidR="00D8228F" w:rsidRPr="00D4099A" w:rsidRDefault="00D8228F" w:rsidP="00D8228F">
      <w:pPr>
        <w:pStyle w:val="ListParagraph"/>
        <w:ind w:left="1080"/>
      </w:pPr>
    </w:p>
    <w:p w:rsidR="00D8228F" w:rsidRPr="00D4099A" w:rsidRDefault="00D8228F" w:rsidP="00D8228F">
      <w:pPr>
        <w:pStyle w:val="ListParagraph"/>
        <w:numPr>
          <w:ilvl w:val="0"/>
          <w:numId w:val="20"/>
        </w:numPr>
      </w:pPr>
      <w:r w:rsidRPr="00D4099A">
        <w:t>Write a program where:</w:t>
      </w:r>
    </w:p>
    <w:p w:rsidR="00D8228F" w:rsidRPr="00D4099A" w:rsidRDefault="00D8228F" w:rsidP="00D8228F">
      <w:pPr>
        <w:pStyle w:val="ListParagraph"/>
        <w:ind w:left="1080"/>
      </w:pPr>
    </w:p>
    <w:p w:rsidR="00D8228F" w:rsidRPr="00D4099A" w:rsidRDefault="00D8228F" w:rsidP="00D8228F">
      <w:pPr>
        <w:pStyle w:val="ListParagraph"/>
        <w:numPr>
          <w:ilvl w:val="1"/>
          <w:numId w:val="20"/>
        </w:numPr>
      </w:pPr>
      <w:r w:rsidRPr="00D4099A">
        <w:t>At the game start you may choose any number of players to participate</w:t>
      </w:r>
    </w:p>
    <w:p w:rsidR="00D8228F" w:rsidRPr="00D4099A" w:rsidRDefault="00D8228F" w:rsidP="00D8228F">
      <w:pPr>
        <w:pStyle w:val="ListParagraph"/>
        <w:numPr>
          <w:ilvl w:val="1"/>
          <w:numId w:val="20"/>
        </w:numPr>
      </w:pPr>
      <w:r w:rsidRPr="00D4099A">
        <w:t>Players should have their names</w:t>
      </w:r>
    </w:p>
    <w:p w:rsidR="00D8228F" w:rsidRPr="00D4099A" w:rsidRDefault="00D8228F" w:rsidP="00D8228F">
      <w:pPr>
        <w:pStyle w:val="ListParagraph"/>
        <w:numPr>
          <w:ilvl w:val="1"/>
          <w:numId w:val="20"/>
        </w:numPr>
      </w:pPr>
      <w:r w:rsidRPr="00D4099A">
        <w:t>Players make any number of bets (up to their bank balance) before the number is generated</w:t>
      </w:r>
    </w:p>
    <w:p w:rsidR="00D8228F" w:rsidRPr="00D4099A" w:rsidRDefault="00D8228F" w:rsidP="00D8228F">
      <w:pPr>
        <w:pStyle w:val="ListParagraph"/>
        <w:numPr>
          <w:ilvl w:val="1"/>
          <w:numId w:val="20"/>
        </w:numPr>
      </w:pPr>
      <w:r w:rsidRPr="00D4099A">
        <w:t>Current game status can be displayed</w:t>
      </w:r>
    </w:p>
    <w:p w:rsidR="00D8228F" w:rsidRPr="00D4099A" w:rsidRDefault="00D8228F" w:rsidP="00D8228F">
      <w:pPr>
        <w:pStyle w:val="ListParagraph"/>
        <w:numPr>
          <w:ilvl w:val="1"/>
          <w:numId w:val="20"/>
        </w:numPr>
      </w:pPr>
      <w:r w:rsidRPr="00D4099A">
        <w:t>Game history is stored</w:t>
      </w:r>
    </w:p>
    <w:p w:rsidR="00D8228F" w:rsidRPr="00D4099A" w:rsidRDefault="00D8228F" w:rsidP="00D8228F">
      <w:pPr>
        <w:pStyle w:val="ListParagraph"/>
        <w:numPr>
          <w:ilvl w:val="1"/>
          <w:numId w:val="20"/>
        </w:numPr>
      </w:pPr>
      <w:r w:rsidRPr="00D4099A">
        <w:t>Player statistics are stored (for example: number of bets, number of wins)</w:t>
      </w:r>
    </w:p>
    <w:p w:rsidR="00D8228F" w:rsidRPr="00D4099A" w:rsidRDefault="00D8228F" w:rsidP="00D8228F">
      <w:pPr>
        <w:pStyle w:val="ListParagraph"/>
        <w:numPr>
          <w:ilvl w:val="1"/>
          <w:numId w:val="20"/>
        </w:numPr>
      </w:pPr>
      <w:r w:rsidRPr="00D4099A">
        <w:t>Player may leave / join the game between rounds</w:t>
      </w:r>
    </w:p>
    <w:p w:rsidR="007C6525" w:rsidRPr="00D4099A" w:rsidRDefault="007C6525" w:rsidP="007C6525"/>
    <w:sectPr w:rsidR="007C6525" w:rsidRPr="00D4099A" w:rsidSect="00AB2B56">
      <w:headerReference w:type="default" r:id="rId11"/>
      <w:pgSz w:w="11906" w:h="16838" w:code="9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769" w:rsidRDefault="009C0769" w:rsidP="00175605">
      <w:r>
        <w:separator/>
      </w:r>
    </w:p>
  </w:endnote>
  <w:endnote w:type="continuationSeparator" w:id="0">
    <w:p w:rsidR="009C0769" w:rsidRDefault="009C0769" w:rsidP="0017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hic L2">
    <w:altName w:val="Courier New"/>
    <w:charset w:val="EE"/>
    <w:family w:val="decorative"/>
    <w:pitch w:val="variable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769" w:rsidRDefault="009C0769" w:rsidP="00175605">
      <w:r>
        <w:separator/>
      </w:r>
    </w:p>
  </w:footnote>
  <w:footnote w:type="continuationSeparator" w:id="0">
    <w:p w:rsidR="009C0769" w:rsidRDefault="009C0769" w:rsidP="00175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D28" w:rsidRDefault="00D82D28" w:rsidP="00175605"/>
  <w:p w:rsidR="00D82D28" w:rsidRPr="00175605" w:rsidRDefault="00D82D28">
    <w:pPr>
      <w:pStyle w:val="Header"/>
      <w:rPr>
        <w:b/>
      </w:rPr>
    </w:pPr>
  </w:p>
  <w:p w:rsidR="00D82D28" w:rsidRPr="00175605" w:rsidRDefault="00D82D28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6F4"/>
    <w:multiLevelType w:val="hybridMultilevel"/>
    <w:tmpl w:val="FAD43A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02BDC"/>
    <w:multiLevelType w:val="multilevel"/>
    <w:tmpl w:val="E47035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E5F9C"/>
    <w:multiLevelType w:val="hybridMultilevel"/>
    <w:tmpl w:val="EF52AE98"/>
    <w:lvl w:ilvl="0" w:tplc="38F8D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55604"/>
    <w:multiLevelType w:val="hybridMultilevel"/>
    <w:tmpl w:val="5B4001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371E"/>
    <w:multiLevelType w:val="multilevel"/>
    <w:tmpl w:val="9D36BEA4"/>
    <w:lvl w:ilvl="0">
      <w:start w:val="1"/>
      <w:numFmt w:val="decimal"/>
      <w:pStyle w:val="EPOL-UKNumbered"/>
      <w:lvlText w:val="%1."/>
      <w:lvlJc w:val="left"/>
      <w:pPr>
        <w:tabs>
          <w:tab w:val="num" w:pos="1080"/>
        </w:tabs>
        <w:ind w:left="1077" w:hanging="357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1437"/>
        </w:tabs>
        <w:ind w:left="1429" w:hanging="35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68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5" w15:restartNumberingAfterBreak="0">
    <w:nsid w:val="13CA732E"/>
    <w:multiLevelType w:val="hybridMultilevel"/>
    <w:tmpl w:val="7F4E6F58"/>
    <w:lvl w:ilvl="0" w:tplc="0FD26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302D63"/>
    <w:multiLevelType w:val="multilevel"/>
    <w:tmpl w:val="A8C637C6"/>
    <w:styleLink w:val="Styl1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1DFE443C"/>
    <w:multiLevelType w:val="hybridMultilevel"/>
    <w:tmpl w:val="F2321C5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259D326F"/>
    <w:multiLevelType w:val="hybridMultilevel"/>
    <w:tmpl w:val="2C681F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C5176C"/>
    <w:multiLevelType w:val="hybridMultilevel"/>
    <w:tmpl w:val="9A901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5C602E"/>
    <w:multiLevelType w:val="multilevel"/>
    <w:tmpl w:val="E47035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870F1F"/>
    <w:multiLevelType w:val="hybridMultilevel"/>
    <w:tmpl w:val="956E20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2E3C7747"/>
    <w:multiLevelType w:val="hybridMultilevel"/>
    <w:tmpl w:val="7A5C7A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047000"/>
    <w:multiLevelType w:val="hybridMultilevel"/>
    <w:tmpl w:val="34507054"/>
    <w:lvl w:ilvl="0" w:tplc="0409000F">
      <w:start w:val="1"/>
      <w:numFmt w:val="decimal"/>
      <w:lvlText w:val="%1."/>
      <w:lvlJc w:val="left"/>
      <w:pPr>
        <w:ind w:left="1077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14" w15:restartNumberingAfterBreak="0">
    <w:nsid w:val="320B06CF"/>
    <w:multiLevelType w:val="hybridMultilevel"/>
    <w:tmpl w:val="B55AC2D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5" w15:restartNumberingAfterBreak="0">
    <w:nsid w:val="376D0621"/>
    <w:multiLevelType w:val="hybridMultilevel"/>
    <w:tmpl w:val="914A54FA"/>
    <w:lvl w:ilvl="0" w:tplc="8050DC2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37D40D95"/>
    <w:multiLevelType w:val="hybridMultilevel"/>
    <w:tmpl w:val="34507054"/>
    <w:lvl w:ilvl="0" w:tplc="0409000F">
      <w:start w:val="1"/>
      <w:numFmt w:val="decimal"/>
      <w:lvlText w:val="%1."/>
      <w:lvlJc w:val="left"/>
      <w:pPr>
        <w:ind w:left="1077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17" w15:restartNumberingAfterBreak="0">
    <w:nsid w:val="399E1966"/>
    <w:multiLevelType w:val="multilevel"/>
    <w:tmpl w:val="DE1EE19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482228"/>
    <w:multiLevelType w:val="multilevel"/>
    <w:tmpl w:val="F28C8AFC"/>
    <w:lvl w:ilvl="0">
      <w:start w:val="1"/>
      <w:numFmt w:val="decimal"/>
      <w:lvlText w:val="%1."/>
      <w:lvlJc w:val="left"/>
      <w:pPr>
        <w:ind w:left="1077" w:hanging="360"/>
      </w:pPr>
      <w:rPr>
        <w:rFonts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0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7" w:hanging="2160"/>
      </w:pPr>
      <w:rPr>
        <w:rFonts w:hint="default"/>
      </w:rPr>
    </w:lvl>
  </w:abstractNum>
  <w:abstractNum w:abstractNumId="19" w15:restartNumberingAfterBreak="0">
    <w:nsid w:val="44A362C5"/>
    <w:multiLevelType w:val="hybridMultilevel"/>
    <w:tmpl w:val="E8F807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6252C3E"/>
    <w:multiLevelType w:val="hybridMultilevel"/>
    <w:tmpl w:val="2C681F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2878BF"/>
    <w:multiLevelType w:val="hybridMultilevel"/>
    <w:tmpl w:val="006EB67E"/>
    <w:lvl w:ilvl="0" w:tplc="154EA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39355A"/>
    <w:multiLevelType w:val="hybridMultilevel"/>
    <w:tmpl w:val="C7E0981E"/>
    <w:lvl w:ilvl="0" w:tplc="D1844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A3156D"/>
    <w:multiLevelType w:val="hybridMultilevel"/>
    <w:tmpl w:val="2E6678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50DE10A1"/>
    <w:multiLevelType w:val="hybridMultilevel"/>
    <w:tmpl w:val="914A54FA"/>
    <w:lvl w:ilvl="0" w:tplc="8050DC2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53DB47FB"/>
    <w:multiLevelType w:val="hybridMultilevel"/>
    <w:tmpl w:val="34507054"/>
    <w:lvl w:ilvl="0" w:tplc="0409000F">
      <w:start w:val="1"/>
      <w:numFmt w:val="decimal"/>
      <w:lvlText w:val="%1."/>
      <w:lvlJc w:val="left"/>
      <w:pPr>
        <w:ind w:left="1077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6" w15:restartNumberingAfterBreak="0">
    <w:nsid w:val="56AF474D"/>
    <w:multiLevelType w:val="hybridMultilevel"/>
    <w:tmpl w:val="2EFA9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E23D83"/>
    <w:multiLevelType w:val="hybridMultilevel"/>
    <w:tmpl w:val="1F22D59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5DAC5582"/>
    <w:multiLevelType w:val="hybridMultilevel"/>
    <w:tmpl w:val="2E6678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6661717D"/>
    <w:multiLevelType w:val="hybridMultilevel"/>
    <w:tmpl w:val="150CBD1E"/>
    <w:lvl w:ilvl="0" w:tplc="3AD46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4C0359"/>
    <w:multiLevelType w:val="hybridMultilevel"/>
    <w:tmpl w:val="85D826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BF0B94"/>
    <w:multiLevelType w:val="multilevel"/>
    <w:tmpl w:val="E47035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956F12"/>
    <w:multiLevelType w:val="hybridMultilevel"/>
    <w:tmpl w:val="E47035BC"/>
    <w:lvl w:ilvl="0" w:tplc="027CD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EE4124"/>
    <w:multiLevelType w:val="hybridMultilevel"/>
    <w:tmpl w:val="65DAE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094CD9"/>
    <w:multiLevelType w:val="multilevel"/>
    <w:tmpl w:val="6CFED100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73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cs="Times New Roman" w:hint="default"/>
      </w:rPr>
    </w:lvl>
  </w:abstractNum>
  <w:abstractNum w:abstractNumId="35" w15:restartNumberingAfterBreak="0">
    <w:nsid w:val="77DC111F"/>
    <w:multiLevelType w:val="hybridMultilevel"/>
    <w:tmpl w:val="F01283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9F0180"/>
    <w:multiLevelType w:val="hybridMultilevel"/>
    <w:tmpl w:val="73A61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7"/>
  </w:num>
  <w:num w:numId="3">
    <w:abstractNumId w:val="18"/>
  </w:num>
  <w:num w:numId="4">
    <w:abstractNumId w:val="4"/>
  </w:num>
  <w:num w:numId="5">
    <w:abstractNumId w:val="25"/>
  </w:num>
  <w:num w:numId="6">
    <w:abstractNumId w:val="28"/>
  </w:num>
  <w:num w:numId="7">
    <w:abstractNumId w:val="7"/>
  </w:num>
  <w:num w:numId="8">
    <w:abstractNumId w:val="34"/>
  </w:num>
  <w:num w:numId="9">
    <w:abstractNumId w:val="15"/>
  </w:num>
  <w:num w:numId="10">
    <w:abstractNumId w:val="11"/>
  </w:num>
  <w:num w:numId="11">
    <w:abstractNumId w:val="16"/>
  </w:num>
  <w:num w:numId="12">
    <w:abstractNumId w:val="13"/>
  </w:num>
  <w:num w:numId="13">
    <w:abstractNumId w:val="23"/>
  </w:num>
  <w:num w:numId="14">
    <w:abstractNumId w:val="36"/>
  </w:num>
  <w:num w:numId="15">
    <w:abstractNumId w:val="8"/>
  </w:num>
  <w:num w:numId="16">
    <w:abstractNumId w:val="33"/>
  </w:num>
  <w:num w:numId="17">
    <w:abstractNumId w:val="3"/>
  </w:num>
  <w:num w:numId="18">
    <w:abstractNumId w:val="6"/>
  </w:num>
  <w:num w:numId="19">
    <w:abstractNumId w:val="17"/>
  </w:num>
  <w:num w:numId="20">
    <w:abstractNumId w:val="20"/>
  </w:num>
  <w:num w:numId="21">
    <w:abstractNumId w:val="12"/>
  </w:num>
  <w:num w:numId="22">
    <w:abstractNumId w:val="14"/>
  </w:num>
  <w:num w:numId="23">
    <w:abstractNumId w:val="32"/>
  </w:num>
  <w:num w:numId="24">
    <w:abstractNumId w:val="10"/>
  </w:num>
  <w:num w:numId="25">
    <w:abstractNumId w:val="31"/>
  </w:num>
  <w:num w:numId="26">
    <w:abstractNumId w:val="26"/>
  </w:num>
  <w:num w:numId="27">
    <w:abstractNumId w:val="19"/>
  </w:num>
  <w:num w:numId="28">
    <w:abstractNumId w:val="21"/>
  </w:num>
  <w:num w:numId="29">
    <w:abstractNumId w:val="0"/>
  </w:num>
  <w:num w:numId="30">
    <w:abstractNumId w:val="30"/>
  </w:num>
  <w:num w:numId="31">
    <w:abstractNumId w:val="35"/>
  </w:num>
  <w:num w:numId="32">
    <w:abstractNumId w:val="22"/>
  </w:num>
  <w:num w:numId="33">
    <w:abstractNumId w:val="2"/>
  </w:num>
  <w:num w:numId="34">
    <w:abstractNumId w:val="5"/>
  </w:num>
  <w:num w:numId="35">
    <w:abstractNumId w:val="29"/>
  </w:num>
  <w:num w:numId="36">
    <w:abstractNumId w:val="9"/>
  </w:num>
  <w:num w:numId="37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605"/>
    <w:rsid w:val="000008AB"/>
    <w:rsid w:val="0000235B"/>
    <w:rsid w:val="00002BD0"/>
    <w:rsid w:val="00003B46"/>
    <w:rsid w:val="0001270F"/>
    <w:rsid w:val="00017511"/>
    <w:rsid w:val="0003655F"/>
    <w:rsid w:val="000407E8"/>
    <w:rsid w:val="00040926"/>
    <w:rsid w:val="00043523"/>
    <w:rsid w:val="0006170D"/>
    <w:rsid w:val="000659D0"/>
    <w:rsid w:val="00072717"/>
    <w:rsid w:val="000764E4"/>
    <w:rsid w:val="00084263"/>
    <w:rsid w:val="00096BDF"/>
    <w:rsid w:val="000A0916"/>
    <w:rsid w:val="000A4030"/>
    <w:rsid w:val="000A49BF"/>
    <w:rsid w:val="000A6807"/>
    <w:rsid w:val="000B2F00"/>
    <w:rsid w:val="000B5D84"/>
    <w:rsid w:val="000C25BA"/>
    <w:rsid w:val="000C333B"/>
    <w:rsid w:val="000C51DC"/>
    <w:rsid w:val="000C5469"/>
    <w:rsid w:val="000E69FA"/>
    <w:rsid w:val="000F0470"/>
    <w:rsid w:val="000F09F8"/>
    <w:rsid w:val="000F4A43"/>
    <w:rsid w:val="000F5EC0"/>
    <w:rsid w:val="00102F65"/>
    <w:rsid w:val="00110073"/>
    <w:rsid w:val="001133C8"/>
    <w:rsid w:val="00115C3D"/>
    <w:rsid w:val="001253AB"/>
    <w:rsid w:val="00125C07"/>
    <w:rsid w:val="001339FE"/>
    <w:rsid w:val="0013594B"/>
    <w:rsid w:val="001446C8"/>
    <w:rsid w:val="00145222"/>
    <w:rsid w:val="001539F8"/>
    <w:rsid w:val="001561C9"/>
    <w:rsid w:val="00160DB4"/>
    <w:rsid w:val="00167CA4"/>
    <w:rsid w:val="00170A30"/>
    <w:rsid w:val="00171F30"/>
    <w:rsid w:val="00175605"/>
    <w:rsid w:val="001765C1"/>
    <w:rsid w:val="00180F6E"/>
    <w:rsid w:val="001946A5"/>
    <w:rsid w:val="00195B67"/>
    <w:rsid w:val="001A5B11"/>
    <w:rsid w:val="001A7B74"/>
    <w:rsid w:val="001B1D7B"/>
    <w:rsid w:val="001B62E7"/>
    <w:rsid w:val="001E2947"/>
    <w:rsid w:val="001F1033"/>
    <w:rsid w:val="001F3C4B"/>
    <w:rsid w:val="002079BF"/>
    <w:rsid w:val="00215DD5"/>
    <w:rsid w:val="00217F7E"/>
    <w:rsid w:val="002208F9"/>
    <w:rsid w:val="00223374"/>
    <w:rsid w:val="00223520"/>
    <w:rsid w:val="00235E2D"/>
    <w:rsid w:val="002412EE"/>
    <w:rsid w:val="00244239"/>
    <w:rsid w:val="00247BD1"/>
    <w:rsid w:val="002556B3"/>
    <w:rsid w:val="00256BDD"/>
    <w:rsid w:val="002734F8"/>
    <w:rsid w:val="002767E9"/>
    <w:rsid w:val="00286526"/>
    <w:rsid w:val="002866B6"/>
    <w:rsid w:val="00293E86"/>
    <w:rsid w:val="002B61C2"/>
    <w:rsid w:val="002B7C03"/>
    <w:rsid w:val="002C46FD"/>
    <w:rsid w:val="002C6078"/>
    <w:rsid w:val="002C779A"/>
    <w:rsid w:val="002D228C"/>
    <w:rsid w:val="002D6EC8"/>
    <w:rsid w:val="002E61B4"/>
    <w:rsid w:val="002E7B24"/>
    <w:rsid w:val="002F443B"/>
    <w:rsid w:val="00305416"/>
    <w:rsid w:val="003116DA"/>
    <w:rsid w:val="003207E9"/>
    <w:rsid w:val="003237A7"/>
    <w:rsid w:val="00335986"/>
    <w:rsid w:val="00336B71"/>
    <w:rsid w:val="00341809"/>
    <w:rsid w:val="0034229D"/>
    <w:rsid w:val="00353281"/>
    <w:rsid w:val="00363AC2"/>
    <w:rsid w:val="00370BC4"/>
    <w:rsid w:val="00372751"/>
    <w:rsid w:val="00374719"/>
    <w:rsid w:val="00377425"/>
    <w:rsid w:val="0039135E"/>
    <w:rsid w:val="00391C7E"/>
    <w:rsid w:val="00391D27"/>
    <w:rsid w:val="00394006"/>
    <w:rsid w:val="0039754C"/>
    <w:rsid w:val="003A6567"/>
    <w:rsid w:val="003A73BF"/>
    <w:rsid w:val="003B7097"/>
    <w:rsid w:val="003B77AD"/>
    <w:rsid w:val="003C1414"/>
    <w:rsid w:val="003C24E4"/>
    <w:rsid w:val="003C78A3"/>
    <w:rsid w:val="003D3A80"/>
    <w:rsid w:val="003D7BF0"/>
    <w:rsid w:val="003E32C9"/>
    <w:rsid w:val="003E413C"/>
    <w:rsid w:val="003E5464"/>
    <w:rsid w:val="003E779C"/>
    <w:rsid w:val="003F1331"/>
    <w:rsid w:val="003F271E"/>
    <w:rsid w:val="003F2C38"/>
    <w:rsid w:val="003F3A4E"/>
    <w:rsid w:val="00405E44"/>
    <w:rsid w:val="004126AE"/>
    <w:rsid w:val="00421FA8"/>
    <w:rsid w:val="0043278A"/>
    <w:rsid w:val="00432848"/>
    <w:rsid w:val="00435563"/>
    <w:rsid w:val="00440B6D"/>
    <w:rsid w:val="00442009"/>
    <w:rsid w:val="004462FE"/>
    <w:rsid w:val="0045506B"/>
    <w:rsid w:val="00466945"/>
    <w:rsid w:val="00466CD6"/>
    <w:rsid w:val="00473466"/>
    <w:rsid w:val="00474884"/>
    <w:rsid w:val="00483CD5"/>
    <w:rsid w:val="00487C3C"/>
    <w:rsid w:val="00494C52"/>
    <w:rsid w:val="004A05C4"/>
    <w:rsid w:val="004A51AC"/>
    <w:rsid w:val="004A5C7D"/>
    <w:rsid w:val="004B2B1D"/>
    <w:rsid w:val="004B2E46"/>
    <w:rsid w:val="004B7AAB"/>
    <w:rsid w:val="004C1C18"/>
    <w:rsid w:val="004E1515"/>
    <w:rsid w:val="004E1786"/>
    <w:rsid w:val="004E63FA"/>
    <w:rsid w:val="0050128B"/>
    <w:rsid w:val="0050287C"/>
    <w:rsid w:val="0050664A"/>
    <w:rsid w:val="005069B7"/>
    <w:rsid w:val="00520055"/>
    <w:rsid w:val="00520A98"/>
    <w:rsid w:val="00551213"/>
    <w:rsid w:val="005515A6"/>
    <w:rsid w:val="00551755"/>
    <w:rsid w:val="00552772"/>
    <w:rsid w:val="00554EC2"/>
    <w:rsid w:val="00556B8D"/>
    <w:rsid w:val="00563D7A"/>
    <w:rsid w:val="005640AA"/>
    <w:rsid w:val="005707C4"/>
    <w:rsid w:val="005708AC"/>
    <w:rsid w:val="00573A27"/>
    <w:rsid w:val="00573C9F"/>
    <w:rsid w:val="005803CB"/>
    <w:rsid w:val="00582A00"/>
    <w:rsid w:val="00583B5D"/>
    <w:rsid w:val="005848C2"/>
    <w:rsid w:val="0058549A"/>
    <w:rsid w:val="00585CD3"/>
    <w:rsid w:val="00587C55"/>
    <w:rsid w:val="005A0B5C"/>
    <w:rsid w:val="005A0C49"/>
    <w:rsid w:val="005A17F8"/>
    <w:rsid w:val="005A26AE"/>
    <w:rsid w:val="005A36B6"/>
    <w:rsid w:val="005C4ECD"/>
    <w:rsid w:val="005D375A"/>
    <w:rsid w:val="005F6182"/>
    <w:rsid w:val="00606F47"/>
    <w:rsid w:val="0060746D"/>
    <w:rsid w:val="006131BE"/>
    <w:rsid w:val="00624157"/>
    <w:rsid w:val="0062605A"/>
    <w:rsid w:val="00636F52"/>
    <w:rsid w:val="0064021D"/>
    <w:rsid w:val="006430AA"/>
    <w:rsid w:val="006631FD"/>
    <w:rsid w:val="00671939"/>
    <w:rsid w:val="006732A4"/>
    <w:rsid w:val="00675717"/>
    <w:rsid w:val="006B0A7E"/>
    <w:rsid w:val="006B7C31"/>
    <w:rsid w:val="006D2542"/>
    <w:rsid w:val="006D28EF"/>
    <w:rsid w:val="006D4BFB"/>
    <w:rsid w:val="006D7EA3"/>
    <w:rsid w:val="006F0243"/>
    <w:rsid w:val="006F62B1"/>
    <w:rsid w:val="006F78EC"/>
    <w:rsid w:val="007041BF"/>
    <w:rsid w:val="00710874"/>
    <w:rsid w:val="00710CD3"/>
    <w:rsid w:val="00713B9A"/>
    <w:rsid w:val="00724856"/>
    <w:rsid w:val="00742FDA"/>
    <w:rsid w:val="007470BF"/>
    <w:rsid w:val="00753B78"/>
    <w:rsid w:val="00756DC9"/>
    <w:rsid w:val="007632DB"/>
    <w:rsid w:val="007773EB"/>
    <w:rsid w:val="00777DD7"/>
    <w:rsid w:val="00783AC9"/>
    <w:rsid w:val="00786E1B"/>
    <w:rsid w:val="00787F01"/>
    <w:rsid w:val="007943DF"/>
    <w:rsid w:val="007A0653"/>
    <w:rsid w:val="007A6691"/>
    <w:rsid w:val="007B3264"/>
    <w:rsid w:val="007C6525"/>
    <w:rsid w:val="007E3191"/>
    <w:rsid w:val="007E3855"/>
    <w:rsid w:val="007E69D4"/>
    <w:rsid w:val="007F3DD9"/>
    <w:rsid w:val="007F485D"/>
    <w:rsid w:val="007F4AB0"/>
    <w:rsid w:val="007F4E2D"/>
    <w:rsid w:val="007F5ABB"/>
    <w:rsid w:val="00800167"/>
    <w:rsid w:val="00804BC2"/>
    <w:rsid w:val="00806EA4"/>
    <w:rsid w:val="00810278"/>
    <w:rsid w:val="00811FC2"/>
    <w:rsid w:val="00821CE1"/>
    <w:rsid w:val="00832BE0"/>
    <w:rsid w:val="00834D1B"/>
    <w:rsid w:val="008351AC"/>
    <w:rsid w:val="00844A77"/>
    <w:rsid w:val="0086265A"/>
    <w:rsid w:val="008637AD"/>
    <w:rsid w:val="008645EB"/>
    <w:rsid w:val="00883CF5"/>
    <w:rsid w:val="00887936"/>
    <w:rsid w:val="00896DAF"/>
    <w:rsid w:val="008A31D8"/>
    <w:rsid w:val="008B14EF"/>
    <w:rsid w:val="008B60DC"/>
    <w:rsid w:val="008B674C"/>
    <w:rsid w:val="008B6825"/>
    <w:rsid w:val="008C2979"/>
    <w:rsid w:val="008C5602"/>
    <w:rsid w:val="008C6510"/>
    <w:rsid w:val="008C6A47"/>
    <w:rsid w:val="008C7C05"/>
    <w:rsid w:val="008D4134"/>
    <w:rsid w:val="008F2EAF"/>
    <w:rsid w:val="00900B37"/>
    <w:rsid w:val="0090479C"/>
    <w:rsid w:val="00910E67"/>
    <w:rsid w:val="0091306C"/>
    <w:rsid w:val="009270D6"/>
    <w:rsid w:val="00931100"/>
    <w:rsid w:val="009402CD"/>
    <w:rsid w:val="00973BF6"/>
    <w:rsid w:val="0097715E"/>
    <w:rsid w:val="00981B91"/>
    <w:rsid w:val="0098352F"/>
    <w:rsid w:val="009904C6"/>
    <w:rsid w:val="00991027"/>
    <w:rsid w:val="0099291F"/>
    <w:rsid w:val="00994A5E"/>
    <w:rsid w:val="0099658B"/>
    <w:rsid w:val="009A6E79"/>
    <w:rsid w:val="009B3C8B"/>
    <w:rsid w:val="009B43FB"/>
    <w:rsid w:val="009B696E"/>
    <w:rsid w:val="009C0769"/>
    <w:rsid w:val="009C3408"/>
    <w:rsid w:val="009C6666"/>
    <w:rsid w:val="009D183A"/>
    <w:rsid w:val="009D27AE"/>
    <w:rsid w:val="009D51BA"/>
    <w:rsid w:val="009E6B64"/>
    <w:rsid w:val="00A13E93"/>
    <w:rsid w:val="00A1730B"/>
    <w:rsid w:val="00A224D0"/>
    <w:rsid w:val="00A30C35"/>
    <w:rsid w:val="00A31C2D"/>
    <w:rsid w:val="00A368D0"/>
    <w:rsid w:val="00A3774D"/>
    <w:rsid w:val="00A45017"/>
    <w:rsid w:val="00A536AE"/>
    <w:rsid w:val="00A620A5"/>
    <w:rsid w:val="00A62DB0"/>
    <w:rsid w:val="00A66B65"/>
    <w:rsid w:val="00A7143A"/>
    <w:rsid w:val="00A75663"/>
    <w:rsid w:val="00A769F7"/>
    <w:rsid w:val="00A916F1"/>
    <w:rsid w:val="00AA5673"/>
    <w:rsid w:val="00AB0AB5"/>
    <w:rsid w:val="00AB2B56"/>
    <w:rsid w:val="00AB6BEC"/>
    <w:rsid w:val="00AC44B8"/>
    <w:rsid w:val="00AC5AD6"/>
    <w:rsid w:val="00AC5FFD"/>
    <w:rsid w:val="00AD3925"/>
    <w:rsid w:val="00AE35C4"/>
    <w:rsid w:val="00AE3E2E"/>
    <w:rsid w:val="00AE553E"/>
    <w:rsid w:val="00B002A7"/>
    <w:rsid w:val="00B03EE1"/>
    <w:rsid w:val="00B13881"/>
    <w:rsid w:val="00B13CBE"/>
    <w:rsid w:val="00B13DF0"/>
    <w:rsid w:val="00B14DBC"/>
    <w:rsid w:val="00B16D9D"/>
    <w:rsid w:val="00B179E2"/>
    <w:rsid w:val="00B24438"/>
    <w:rsid w:val="00B24C01"/>
    <w:rsid w:val="00B25BF2"/>
    <w:rsid w:val="00B34DBB"/>
    <w:rsid w:val="00B35898"/>
    <w:rsid w:val="00B44071"/>
    <w:rsid w:val="00B45A1E"/>
    <w:rsid w:val="00B524DB"/>
    <w:rsid w:val="00B53222"/>
    <w:rsid w:val="00B614F1"/>
    <w:rsid w:val="00B64E0F"/>
    <w:rsid w:val="00B731C7"/>
    <w:rsid w:val="00B850C5"/>
    <w:rsid w:val="00BA0A01"/>
    <w:rsid w:val="00BA0E10"/>
    <w:rsid w:val="00BA4846"/>
    <w:rsid w:val="00BA755C"/>
    <w:rsid w:val="00BA7CE0"/>
    <w:rsid w:val="00BD1D9A"/>
    <w:rsid w:val="00BD3C97"/>
    <w:rsid w:val="00BD66B4"/>
    <w:rsid w:val="00BF5459"/>
    <w:rsid w:val="00BF7C76"/>
    <w:rsid w:val="00C00A1B"/>
    <w:rsid w:val="00C00B5C"/>
    <w:rsid w:val="00C00BAF"/>
    <w:rsid w:val="00C0124C"/>
    <w:rsid w:val="00C013ED"/>
    <w:rsid w:val="00C05308"/>
    <w:rsid w:val="00C130A7"/>
    <w:rsid w:val="00C2494D"/>
    <w:rsid w:val="00C31D0D"/>
    <w:rsid w:val="00C31F80"/>
    <w:rsid w:val="00C3319C"/>
    <w:rsid w:val="00C43315"/>
    <w:rsid w:val="00C43EF0"/>
    <w:rsid w:val="00C557BE"/>
    <w:rsid w:val="00C67863"/>
    <w:rsid w:val="00C77D28"/>
    <w:rsid w:val="00C81D5F"/>
    <w:rsid w:val="00C8688E"/>
    <w:rsid w:val="00C92025"/>
    <w:rsid w:val="00C944B9"/>
    <w:rsid w:val="00CA1FFE"/>
    <w:rsid w:val="00CA33E6"/>
    <w:rsid w:val="00CA5959"/>
    <w:rsid w:val="00CB237E"/>
    <w:rsid w:val="00CC3582"/>
    <w:rsid w:val="00CC5896"/>
    <w:rsid w:val="00CF6C14"/>
    <w:rsid w:val="00CF7B98"/>
    <w:rsid w:val="00CF7E46"/>
    <w:rsid w:val="00D002B5"/>
    <w:rsid w:val="00D01730"/>
    <w:rsid w:val="00D018F5"/>
    <w:rsid w:val="00D02AC3"/>
    <w:rsid w:val="00D07E1A"/>
    <w:rsid w:val="00D11C48"/>
    <w:rsid w:val="00D1251B"/>
    <w:rsid w:val="00D149C8"/>
    <w:rsid w:val="00D158C2"/>
    <w:rsid w:val="00D22122"/>
    <w:rsid w:val="00D262F5"/>
    <w:rsid w:val="00D3512E"/>
    <w:rsid w:val="00D357AC"/>
    <w:rsid w:val="00D4099A"/>
    <w:rsid w:val="00D44304"/>
    <w:rsid w:val="00D60D86"/>
    <w:rsid w:val="00D610DB"/>
    <w:rsid w:val="00D80003"/>
    <w:rsid w:val="00D8228F"/>
    <w:rsid w:val="00D82D28"/>
    <w:rsid w:val="00D96D75"/>
    <w:rsid w:val="00D97CD6"/>
    <w:rsid w:val="00DB5410"/>
    <w:rsid w:val="00DB6905"/>
    <w:rsid w:val="00DC1D18"/>
    <w:rsid w:val="00DC6150"/>
    <w:rsid w:val="00DC6FF3"/>
    <w:rsid w:val="00DC7D01"/>
    <w:rsid w:val="00DE270A"/>
    <w:rsid w:val="00DF2373"/>
    <w:rsid w:val="00E0194E"/>
    <w:rsid w:val="00E05DF3"/>
    <w:rsid w:val="00E05ECA"/>
    <w:rsid w:val="00E43D42"/>
    <w:rsid w:val="00E45EC2"/>
    <w:rsid w:val="00E508B7"/>
    <w:rsid w:val="00E53D87"/>
    <w:rsid w:val="00E62914"/>
    <w:rsid w:val="00E62AC4"/>
    <w:rsid w:val="00E647AC"/>
    <w:rsid w:val="00E80956"/>
    <w:rsid w:val="00E90823"/>
    <w:rsid w:val="00EB06E6"/>
    <w:rsid w:val="00EB692B"/>
    <w:rsid w:val="00EC2DE1"/>
    <w:rsid w:val="00EC36E2"/>
    <w:rsid w:val="00EC6191"/>
    <w:rsid w:val="00EE0054"/>
    <w:rsid w:val="00F062E1"/>
    <w:rsid w:val="00F22664"/>
    <w:rsid w:val="00F22D9F"/>
    <w:rsid w:val="00F2444B"/>
    <w:rsid w:val="00F26DEC"/>
    <w:rsid w:val="00F27F58"/>
    <w:rsid w:val="00F30CEB"/>
    <w:rsid w:val="00F31C27"/>
    <w:rsid w:val="00F46BB9"/>
    <w:rsid w:val="00F51E6C"/>
    <w:rsid w:val="00F52778"/>
    <w:rsid w:val="00F558D4"/>
    <w:rsid w:val="00F63120"/>
    <w:rsid w:val="00F6386B"/>
    <w:rsid w:val="00F65CD5"/>
    <w:rsid w:val="00F73AF9"/>
    <w:rsid w:val="00F74517"/>
    <w:rsid w:val="00F7549E"/>
    <w:rsid w:val="00F75856"/>
    <w:rsid w:val="00F82A8F"/>
    <w:rsid w:val="00F83B4C"/>
    <w:rsid w:val="00F854A2"/>
    <w:rsid w:val="00F92EAD"/>
    <w:rsid w:val="00FA21C7"/>
    <w:rsid w:val="00FB0DC2"/>
    <w:rsid w:val="00FB2AC6"/>
    <w:rsid w:val="00FB5BA5"/>
    <w:rsid w:val="00FB7840"/>
    <w:rsid w:val="00FC43D2"/>
    <w:rsid w:val="00FC5C5C"/>
    <w:rsid w:val="00FC7A7E"/>
    <w:rsid w:val="00FD6615"/>
    <w:rsid w:val="00FE6890"/>
    <w:rsid w:val="00FF0F6B"/>
    <w:rsid w:val="00FF16FB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F94D1"/>
  <w15:docId w15:val="{990D2D38-F689-4CBF-A0A1-3FEC4F49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B6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B0AB5"/>
    <w:pPr>
      <w:keepNext/>
      <w:numPr>
        <w:numId w:val="19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0287C"/>
    <w:pPr>
      <w:keepNext/>
      <w:numPr>
        <w:ilvl w:val="1"/>
        <w:numId w:val="8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95B6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5B6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95B6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95B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95B6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95B6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95B67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B0AB5"/>
    <w:rPr>
      <w:b/>
      <w:bCs/>
      <w:kern w:val="32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0287C"/>
    <w:rPr>
      <w:b/>
      <w:bCs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95B67"/>
    <w:rPr>
      <w:rFonts w:ascii="Arial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5B67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95B67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95B67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95B67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95B67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95B67"/>
    <w:rPr>
      <w:rFonts w:ascii="Arial" w:hAnsi="Arial" w:cs="Times New Roman"/>
    </w:rPr>
  </w:style>
  <w:style w:type="paragraph" w:styleId="Header">
    <w:name w:val="header"/>
    <w:basedOn w:val="Normal"/>
    <w:link w:val="HeaderChar"/>
    <w:uiPriority w:val="99"/>
    <w:rsid w:val="0017560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7560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7560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7560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75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5605"/>
    <w:rPr>
      <w:rFonts w:ascii="Tahoma" w:hAnsi="Tahoma" w:cs="Tahoma"/>
      <w:sz w:val="16"/>
      <w:szCs w:val="16"/>
    </w:rPr>
  </w:style>
  <w:style w:type="paragraph" w:customStyle="1" w:styleId="EPOL-UKLogo">
    <w:name w:val="EPOL-UK_Logo"/>
    <w:basedOn w:val="Normal"/>
    <w:uiPriority w:val="99"/>
    <w:rsid w:val="00175605"/>
    <w:pPr>
      <w:keepNext/>
      <w:overflowPunct w:val="0"/>
      <w:autoSpaceDE w:val="0"/>
      <w:autoSpaceDN w:val="0"/>
      <w:adjustRightInd w:val="0"/>
      <w:textAlignment w:val="baseline"/>
    </w:pPr>
    <w:rPr>
      <w:rFonts w:ascii="HandelGothic L2" w:hAnsi="HandelGothic L2"/>
      <w:caps/>
      <w:sz w:val="28"/>
    </w:rPr>
  </w:style>
  <w:style w:type="paragraph" w:customStyle="1" w:styleId="EPOL-UKINFODOCDESC">
    <w:name w:val="EPOL-UK_INFO_DOC_DESC"/>
    <w:basedOn w:val="Normal"/>
    <w:next w:val="Normal"/>
    <w:uiPriority w:val="99"/>
    <w:rsid w:val="00175605"/>
    <w:pPr>
      <w:keepNext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-6"/>
      <w:sz w:val="14"/>
      <w:szCs w:val="14"/>
      <w:lang w:val="pl-PL"/>
    </w:rPr>
  </w:style>
  <w:style w:type="paragraph" w:customStyle="1" w:styleId="EPOL-UKDOCINFOBOLD">
    <w:name w:val="EPOL-UK_DOC_INFO_BOLD"/>
    <w:basedOn w:val="Normal"/>
    <w:uiPriority w:val="99"/>
    <w:rsid w:val="00175605"/>
    <w:pPr>
      <w:keepNext/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0"/>
      <w:lang w:val="en-GB"/>
    </w:rPr>
  </w:style>
  <w:style w:type="paragraph" w:customStyle="1" w:styleId="EPOL-UKDOCINFOFILE">
    <w:name w:val="EPOL-UK_DOC_INFO_FILE"/>
    <w:basedOn w:val="Normal"/>
    <w:uiPriority w:val="99"/>
    <w:rsid w:val="00175605"/>
    <w:pPr>
      <w:keepNext/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18"/>
    </w:rPr>
  </w:style>
  <w:style w:type="paragraph" w:customStyle="1" w:styleId="EPOL-UKDOCINFONORMAL">
    <w:name w:val="EPOL-UK_DOC_INFO_NORMAL"/>
    <w:basedOn w:val="Normal"/>
    <w:uiPriority w:val="99"/>
    <w:rsid w:val="00175605"/>
    <w:pPr>
      <w:keepNext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aps/>
      <w:noProof/>
      <w:sz w:val="20"/>
      <w:lang w:val="en-GB"/>
    </w:rPr>
  </w:style>
  <w:style w:type="paragraph" w:customStyle="1" w:styleId="EPOL-UKINFODOCDESCUK">
    <w:name w:val="EPOL-UK_INFO_DOC_DESC_UK"/>
    <w:basedOn w:val="Normal"/>
    <w:next w:val="Normal"/>
    <w:link w:val="EPOL-UKINFODOCDESCUKZnak"/>
    <w:uiPriority w:val="99"/>
    <w:rsid w:val="00175605"/>
    <w:pPr>
      <w:keepNext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pacing w:val="-6"/>
      <w:sz w:val="14"/>
      <w:lang w:val="en-GB"/>
    </w:rPr>
  </w:style>
  <w:style w:type="character" w:customStyle="1" w:styleId="EPOL-UKINFODOCDESCUKZnak">
    <w:name w:val="EPOL-UK_INFO_DOC_DESC_UK Znak"/>
    <w:basedOn w:val="DefaultParagraphFont"/>
    <w:link w:val="EPOL-UKINFODOCDESCUK"/>
    <w:uiPriority w:val="99"/>
    <w:locked/>
    <w:rsid w:val="00175605"/>
    <w:rPr>
      <w:rFonts w:ascii="Arial" w:hAnsi="Arial" w:cs="Times New Roman"/>
      <w:i/>
      <w:spacing w:val="-6"/>
      <w:sz w:val="14"/>
      <w:lang w:val="en-GB"/>
    </w:rPr>
  </w:style>
  <w:style w:type="paragraph" w:styleId="Title">
    <w:name w:val="Title"/>
    <w:basedOn w:val="Normal"/>
    <w:next w:val="Normal"/>
    <w:link w:val="TitleChar"/>
    <w:uiPriority w:val="99"/>
    <w:qFormat/>
    <w:rsid w:val="00195B67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95B67"/>
    <w:rPr>
      <w:rFonts w:ascii="Arial" w:hAnsi="Arial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95B67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95B67"/>
    <w:rPr>
      <w:rFonts w:ascii="Arial" w:hAnsi="Arial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195B6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195B67"/>
    <w:rPr>
      <w:rFonts w:ascii="Times New Roman" w:hAnsi="Times New Roman" w:cs="Times New Roman"/>
      <w:b/>
      <w:i/>
      <w:iCs/>
    </w:rPr>
  </w:style>
  <w:style w:type="paragraph" w:styleId="NoSpacing">
    <w:name w:val="No Spacing"/>
    <w:basedOn w:val="Normal"/>
    <w:uiPriority w:val="99"/>
    <w:qFormat/>
    <w:rsid w:val="00195B67"/>
    <w:rPr>
      <w:szCs w:val="32"/>
    </w:rPr>
  </w:style>
  <w:style w:type="paragraph" w:styleId="ListParagraph">
    <w:name w:val="List Paragraph"/>
    <w:basedOn w:val="Normal"/>
    <w:uiPriority w:val="99"/>
    <w:qFormat/>
    <w:rsid w:val="00195B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195B67"/>
    <w:rPr>
      <w:i/>
    </w:rPr>
  </w:style>
  <w:style w:type="character" w:customStyle="1" w:styleId="QuoteChar">
    <w:name w:val="Quote Char"/>
    <w:basedOn w:val="DefaultParagraphFont"/>
    <w:link w:val="Quote"/>
    <w:uiPriority w:val="99"/>
    <w:locked/>
    <w:rsid w:val="00195B67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195B6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195B67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99"/>
    <w:qFormat/>
    <w:rsid w:val="00195B67"/>
    <w:rPr>
      <w:i/>
      <w:color w:val="5A5A5A"/>
    </w:rPr>
  </w:style>
  <w:style w:type="character" w:styleId="IntenseEmphasis">
    <w:name w:val="Intense Emphasis"/>
    <w:basedOn w:val="DefaultParagraphFont"/>
    <w:uiPriority w:val="99"/>
    <w:qFormat/>
    <w:rsid w:val="00195B67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195B67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99"/>
    <w:qFormat/>
    <w:rsid w:val="00195B67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99"/>
    <w:qFormat/>
    <w:rsid w:val="00195B67"/>
    <w:rPr>
      <w:rFonts w:ascii="Arial" w:hAnsi="Arial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95B67"/>
    <w:pPr>
      <w:outlineLvl w:val="9"/>
    </w:pPr>
  </w:style>
  <w:style w:type="paragraph" w:styleId="Caption">
    <w:name w:val="caption"/>
    <w:basedOn w:val="Normal"/>
    <w:next w:val="Normal"/>
    <w:uiPriority w:val="99"/>
    <w:qFormat/>
    <w:rsid w:val="00195B67"/>
    <w:rPr>
      <w:b/>
      <w:bCs/>
      <w:smallCaps/>
      <w:color w:val="1F497D"/>
      <w:spacing w:val="1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F51E6C"/>
    <w:pPr>
      <w:tabs>
        <w:tab w:val="left" w:pos="440"/>
        <w:tab w:val="right" w:leader="dot" w:pos="9396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7F4E2D"/>
    <w:pPr>
      <w:spacing w:after="100"/>
      <w:ind w:left="240"/>
    </w:pPr>
  </w:style>
  <w:style w:type="character" w:styleId="Hyperlink">
    <w:name w:val="Hyperlink"/>
    <w:basedOn w:val="DefaultParagraphFont"/>
    <w:uiPriority w:val="99"/>
    <w:rsid w:val="007F4E2D"/>
    <w:rPr>
      <w:rFonts w:cs="Times New Roman"/>
      <w:color w:val="0000FF"/>
      <w:u w:val="single"/>
    </w:rPr>
  </w:style>
  <w:style w:type="paragraph" w:customStyle="1" w:styleId="EPOL-UKDocText">
    <w:name w:val="EPOL-UK_DocText"/>
    <w:basedOn w:val="Normal"/>
    <w:uiPriority w:val="99"/>
    <w:rsid w:val="00AA5673"/>
    <w:pPr>
      <w:keepNext/>
      <w:overflowPunct w:val="0"/>
      <w:autoSpaceDE w:val="0"/>
      <w:autoSpaceDN w:val="0"/>
      <w:adjustRightInd w:val="0"/>
      <w:spacing w:before="120"/>
      <w:ind w:left="1134"/>
      <w:jc w:val="both"/>
      <w:textAlignment w:val="baseline"/>
    </w:pPr>
    <w:rPr>
      <w:sz w:val="22"/>
      <w:szCs w:val="22"/>
      <w:lang w:val="en-GB"/>
    </w:rPr>
  </w:style>
  <w:style w:type="paragraph" w:customStyle="1" w:styleId="EPOL-UKNumbered">
    <w:name w:val="EPOL-UK_Numbered"/>
    <w:basedOn w:val="Normal"/>
    <w:uiPriority w:val="99"/>
    <w:rsid w:val="001A5B11"/>
    <w:pPr>
      <w:keepNext/>
      <w:numPr>
        <w:numId w:val="4"/>
      </w:numPr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2"/>
      <w:szCs w:val="22"/>
      <w:lang w:val="en-GB"/>
    </w:rPr>
  </w:style>
  <w:style w:type="paragraph" w:customStyle="1" w:styleId="EPOL-UKTableHistoryFirst">
    <w:name w:val="EPOL-UK_TableHistoryFirst"/>
    <w:basedOn w:val="Normal"/>
    <w:next w:val="Normal"/>
    <w:uiPriority w:val="99"/>
    <w:rsid w:val="001446C8"/>
    <w:pPr>
      <w:keepNext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bCs/>
      <w:sz w:val="20"/>
      <w:szCs w:val="22"/>
      <w:lang w:val="en-GB"/>
    </w:rPr>
  </w:style>
  <w:style w:type="paragraph" w:customStyle="1" w:styleId="EPOL-UKTableHistoryNext">
    <w:name w:val="EPOL-UK_TableHistoryNext"/>
    <w:basedOn w:val="Normal"/>
    <w:uiPriority w:val="99"/>
    <w:rsid w:val="001446C8"/>
    <w:pPr>
      <w:keepNext/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0"/>
      <w:szCs w:val="22"/>
      <w:lang w:val="en-GB"/>
    </w:rPr>
  </w:style>
  <w:style w:type="numbering" w:customStyle="1" w:styleId="Styl1">
    <w:name w:val="Styl1"/>
    <w:uiPriority w:val="99"/>
    <w:rsid w:val="00AB0AB5"/>
    <w:pPr>
      <w:numPr>
        <w:numId w:val="18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0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0A98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sign_pattern_%28computer_science%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oftware_enginee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Object-oriented_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nstantiation_%28computer_scienc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1566</Words>
  <Characters>9396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Intermediate C++ - exercises</vt:lpstr>
      <vt:lpstr>Intermediate C++ - exercises</vt:lpstr>
    </vt:vector>
  </TitlesOfParts>
  <Company>Ericpol Sp z o o</Company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C++ - exercises</dc:title>
  <dc:creator>BKOZ</dc:creator>
  <cp:lastModifiedBy>Michal Rad</cp:lastModifiedBy>
  <cp:revision>8</cp:revision>
  <cp:lastPrinted>2017-05-30T13:45:00Z</cp:lastPrinted>
  <dcterms:created xsi:type="dcterms:W3CDTF">2018-01-15T07:50:00Z</dcterms:created>
  <dcterms:modified xsi:type="dcterms:W3CDTF">2019-11-25T07:47:00Z</dcterms:modified>
</cp:coreProperties>
</file>